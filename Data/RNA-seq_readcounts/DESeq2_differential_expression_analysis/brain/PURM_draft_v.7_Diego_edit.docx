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50D7382" w14:textId="77777777" w:rsidR="00D03124" w:rsidRPr="00025C26" w:rsidRDefault="00D03124">
      <w:pPr>
        <w:rPr>
          <w:rFonts w:ascii="Times New Roman" w:hAnsi="Times New Roman" w:cs="Times New Roman"/>
        </w:rPr>
      </w:pPr>
    </w:p>
    <w:p w14:paraId="201534F2" w14:textId="77777777" w:rsidR="008B4DAD" w:rsidRPr="00025C26" w:rsidRDefault="008B4DAD">
      <w:pPr>
        <w:rPr>
          <w:rFonts w:ascii="Times New Roman" w:hAnsi="Times New Roman" w:cs="Times New Roman"/>
        </w:rPr>
      </w:pPr>
    </w:p>
    <w:p w14:paraId="689CDEFC" w14:textId="77777777" w:rsidR="00D03124" w:rsidRPr="00025C26" w:rsidRDefault="00D03124">
      <w:pPr>
        <w:rPr>
          <w:rFonts w:ascii="Times New Roman" w:hAnsi="Times New Roman" w:cs="Times New Roman"/>
        </w:rPr>
      </w:pPr>
    </w:p>
    <w:p w14:paraId="652356CA" w14:textId="77777777" w:rsidR="00D03124" w:rsidRPr="00025C26" w:rsidRDefault="00D03124">
      <w:pPr>
        <w:rPr>
          <w:rFonts w:ascii="Times New Roman" w:hAnsi="Times New Roman" w:cs="Times New Roman"/>
        </w:rPr>
      </w:pPr>
    </w:p>
    <w:p w14:paraId="17C57D25" w14:textId="77777777" w:rsidR="00D03124" w:rsidRPr="00025C26" w:rsidRDefault="00D03124">
      <w:pPr>
        <w:rPr>
          <w:rFonts w:ascii="Times New Roman" w:hAnsi="Times New Roman" w:cs="Times New Roman"/>
        </w:rPr>
      </w:pPr>
    </w:p>
    <w:p w14:paraId="0E5EAE4A" w14:textId="77777777" w:rsidR="00D03124" w:rsidRPr="00025C26" w:rsidRDefault="00D03124">
      <w:pPr>
        <w:rPr>
          <w:rFonts w:ascii="Times New Roman" w:hAnsi="Times New Roman" w:cs="Times New Roman"/>
        </w:rPr>
      </w:pPr>
    </w:p>
    <w:p w14:paraId="6151090C" w14:textId="77777777" w:rsidR="00D03124" w:rsidRPr="00025C26" w:rsidRDefault="00D03124">
      <w:pPr>
        <w:rPr>
          <w:rFonts w:ascii="Times New Roman" w:hAnsi="Times New Roman" w:cs="Times New Roman"/>
        </w:rPr>
      </w:pPr>
    </w:p>
    <w:p w14:paraId="7CD50C17" w14:textId="77777777" w:rsidR="00D03124" w:rsidRPr="00025C26" w:rsidRDefault="00D03124">
      <w:pPr>
        <w:rPr>
          <w:rFonts w:ascii="Times New Roman" w:hAnsi="Times New Roman" w:cs="Times New Roman"/>
        </w:rPr>
      </w:pPr>
    </w:p>
    <w:p w14:paraId="143DBC6E" w14:textId="77777777" w:rsidR="00D03124" w:rsidRPr="00025C26" w:rsidRDefault="00D03124">
      <w:pPr>
        <w:rPr>
          <w:rFonts w:ascii="Times New Roman" w:hAnsi="Times New Roman" w:cs="Times New Roman"/>
        </w:rPr>
      </w:pPr>
    </w:p>
    <w:p w14:paraId="1F7274FF" w14:textId="77777777" w:rsidR="00D03124" w:rsidRPr="00025C26" w:rsidRDefault="00D03124">
      <w:pPr>
        <w:rPr>
          <w:rFonts w:ascii="Times New Roman" w:hAnsi="Times New Roman" w:cs="Times New Roman"/>
        </w:rPr>
      </w:pPr>
    </w:p>
    <w:p w14:paraId="04FF147C" w14:textId="77777777" w:rsidR="00D03124" w:rsidRPr="00025C26" w:rsidRDefault="00D03124">
      <w:pPr>
        <w:rPr>
          <w:rFonts w:ascii="Times New Roman" w:hAnsi="Times New Roman" w:cs="Times New Roman"/>
        </w:rPr>
      </w:pPr>
    </w:p>
    <w:p w14:paraId="48C19537" w14:textId="77777777" w:rsidR="00D03124" w:rsidRPr="00025C26" w:rsidRDefault="00D03124" w:rsidP="00D03124">
      <w:pPr>
        <w:jc w:val="center"/>
        <w:rPr>
          <w:rFonts w:ascii="Times New Roman" w:hAnsi="Times New Roman" w:cs="Times New Roman"/>
          <w:i/>
        </w:rPr>
      </w:pPr>
    </w:p>
    <w:p w14:paraId="4586335A" w14:textId="77777777" w:rsidR="00D03124" w:rsidRPr="00025C26" w:rsidRDefault="00D03124" w:rsidP="00D03124">
      <w:pPr>
        <w:jc w:val="center"/>
        <w:rPr>
          <w:rFonts w:ascii="Times New Roman" w:hAnsi="Times New Roman" w:cs="Times New Roman"/>
          <w:i/>
        </w:rPr>
      </w:pPr>
    </w:p>
    <w:p w14:paraId="486CCB67" w14:textId="77777777" w:rsidR="00D03124" w:rsidRPr="00025C26" w:rsidRDefault="00D03124" w:rsidP="00D03124">
      <w:pPr>
        <w:jc w:val="center"/>
        <w:rPr>
          <w:rFonts w:ascii="Times New Roman" w:hAnsi="Times New Roman" w:cs="Times New Roman"/>
          <w:i/>
        </w:rPr>
      </w:pPr>
    </w:p>
    <w:p w14:paraId="10C401BE" w14:textId="77777777" w:rsidR="00D03124" w:rsidRPr="00025C26" w:rsidRDefault="00D03124" w:rsidP="00D03124">
      <w:pPr>
        <w:jc w:val="center"/>
        <w:rPr>
          <w:rFonts w:ascii="Times New Roman" w:hAnsi="Times New Roman" w:cs="Times New Roman"/>
          <w:i/>
        </w:rPr>
      </w:pPr>
    </w:p>
    <w:p w14:paraId="4A8388E6" w14:textId="77777777" w:rsidR="00D03124" w:rsidRPr="00025C26" w:rsidRDefault="00D03124" w:rsidP="00D03124">
      <w:pPr>
        <w:jc w:val="center"/>
        <w:rPr>
          <w:rFonts w:ascii="Times New Roman" w:hAnsi="Times New Roman" w:cs="Times New Roman"/>
          <w:i/>
        </w:rPr>
      </w:pPr>
    </w:p>
    <w:p w14:paraId="3327C635" w14:textId="77777777" w:rsidR="00D03124" w:rsidRPr="00025C26" w:rsidRDefault="00D03124" w:rsidP="00D03124">
      <w:pPr>
        <w:jc w:val="center"/>
        <w:rPr>
          <w:rFonts w:ascii="Times New Roman" w:hAnsi="Times New Roman" w:cs="Times New Roman"/>
          <w:i/>
        </w:rPr>
      </w:pPr>
    </w:p>
    <w:p w14:paraId="17EBB340" w14:textId="77777777" w:rsidR="00D03124" w:rsidRPr="00025C26" w:rsidRDefault="00D03124" w:rsidP="00D03124">
      <w:pPr>
        <w:jc w:val="center"/>
        <w:rPr>
          <w:rFonts w:ascii="Times New Roman" w:hAnsi="Times New Roman" w:cs="Times New Roman"/>
        </w:rPr>
      </w:pPr>
    </w:p>
    <w:p w14:paraId="4848697A" w14:textId="77777777" w:rsidR="00D03124" w:rsidRPr="00025C26" w:rsidRDefault="00D5607A" w:rsidP="00D03124">
      <w:pPr>
        <w:jc w:val="center"/>
        <w:rPr>
          <w:rFonts w:ascii="Times New Roman" w:hAnsi="Times New Roman" w:cs="Times New Roman"/>
        </w:rPr>
      </w:pPr>
      <w:r w:rsidRPr="00025C26">
        <w:rPr>
          <w:rFonts w:ascii="Times New Roman" w:hAnsi="Times New Roman" w:cs="Times New Roman"/>
        </w:rPr>
        <w:t xml:space="preserve">Near-Peer STEM mentoring displays </w:t>
      </w:r>
      <w:ins w:id="0" w:author="Blake Riggs" w:date="2015-02-23T08:39:00Z">
        <w:r w:rsidR="00A05408">
          <w:rPr>
            <w:rFonts w:ascii="Times New Roman" w:hAnsi="Times New Roman" w:cs="Times New Roman"/>
          </w:rPr>
          <w:t>synergistic</w:t>
        </w:r>
      </w:ins>
      <w:r w:rsidRPr="00025C26">
        <w:rPr>
          <w:rFonts w:ascii="Times New Roman" w:hAnsi="Times New Roman" w:cs="Times New Roman"/>
        </w:rPr>
        <w:t xml:space="preserve"> benefits for </w:t>
      </w:r>
      <w:ins w:id="1" w:author="Blake Riggs" w:date="2015-02-20T13:09:00Z">
        <w:r w:rsidR="00603692">
          <w:rPr>
            <w:rFonts w:ascii="Times New Roman" w:hAnsi="Times New Roman" w:cs="Times New Roman"/>
          </w:rPr>
          <w:t xml:space="preserve">underrepresented minority </w:t>
        </w:r>
      </w:ins>
      <w:r w:rsidRPr="00025C26">
        <w:rPr>
          <w:rFonts w:ascii="Times New Roman" w:hAnsi="Times New Roman" w:cs="Times New Roman"/>
        </w:rPr>
        <w:t>mentor</w:t>
      </w:r>
      <w:ins w:id="2" w:author="Blake Riggs" w:date="2015-02-23T08:39:00Z">
        <w:r w:rsidR="00A05408">
          <w:rPr>
            <w:rFonts w:ascii="Times New Roman" w:hAnsi="Times New Roman" w:cs="Times New Roman"/>
          </w:rPr>
          <w:t>ing</w:t>
        </w:r>
      </w:ins>
    </w:p>
    <w:p w14:paraId="1D035540" w14:textId="77777777" w:rsidR="00D03124" w:rsidRPr="00025C26" w:rsidRDefault="00D03124" w:rsidP="00D03124">
      <w:pPr>
        <w:jc w:val="center"/>
        <w:rPr>
          <w:rFonts w:ascii="Times New Roman" w:hAnsi="Times New Roman" w:cs="Times New Roman"/>
        </w:rPr>
      </w:pPr>
    </w:p>
    <w:p w14:paraId="23EA2941" w14:textId="77777777" w:rsidR="00D03124" w:rsidRPr="00025C26" w:rsidRDefault="00D03124" w:rsidP="00D03124">
      <w:pPr>
        <w:jc w:val="center"/>
        <w:rPr>
          <w:rFonts w:ascii="Times New Roman" w:hAnsi="Times New Roman" w:cs="Times New Roman"/>
        </w:rPr>
      </w:pPr>
    </w:p>
    <w:p w14:paraId="693D7482" w14:textId="60DEC980" w:rsidR="00B10176" w:rsidRDefault="00B10176" w:rsidP="00D03124">
      <w:pPr>
        <w:jc w:val="center"/>
        <w:rPr>
          <w:rFonts w:ascii="Times New Roman" w:hAnsi="Times New Roman" w:cs="Times New Roman"/>
        </w:rPr>
      </w:pPr>
      <w:proofErr w:type="spellStart"/>
      <w:r>
        <w:rPr>
          <w:rFonts w:ascii="Times New Roman" w:hAnsi="Times New Roman" w:cs="Times New Roman"/>
        </w:rPr>
        <w:t>Gloriana</w:t>
      </w:r>
      <w:proofErr w:type="spellEnd"/>
      <w:r>
        <w:rPr>
          <w:rFonts w:ascii="Times New Roman" w:hAnsi="Times New Roman" w:cs="Times New Roman"/>
        </w:rPr>
        <w:t xml:space="preserve"> Trujillo</w:t>
      </w:r>
      <w:r w:rsidR="00C85C48" w:rsidRPr="00FB2B34">
        <w:rPr>
          <w:rFonts w:ascii="Times New Roman" w:hAnsi="Times New Roman" w:cs="Times New Roman"/>
          <w:vertAlign w:val="superscript"/>
        </w:rPr>
        <w:t>1</w:t>
      </w:r>
      <w:proofErr w:type="gramStart"/>
      <w:r w:rsidR="00C85C48" w:rsidRPr="00FB2B34">
        <w:rPr>
          <w:rFonts w:ascii="Times New Roman" w:hAnsi="Times New Roman" w:cs="Times New Roman"/>
          <w:vertAlign w:val="superscript"/>
        </w:rPr>
        <w:t>,2</w:t>
      </w:r>
      <w:proofErr w:type="gramEnd"/>
      <w:r>
        <w:rPr>
          <w:rFonts w:ascii="Times New Roman" w:hAnsi="Times New Roman" w:cs="Times New Roman"/>
        </w:rPr>
        <w:t>, Pauline G. Aguinaldo</w:t>
      </w:r>
      <w:r w:rsidR="00C85C48" w:rsidRPr="00FB2B34">
        <w:rPr>
          <w:rFonts w:ascii="Times New Roman" w:hAnsi="Times New Roman" w:cs="Times New Roman"/>
          <w:vertAlign w:val="superscript"/>
        </w:rPr>
        <w:t>1</w:t>
      </w:r>
      <w:r>
        <w:rPr>
          <w:rFonts w:ascii="Times New Roman" w:hAnsi="Times New Roman" w:cs="Times New Roman"/>
        </w:rPr>
        <w:t xml:space="preserve">, </w:t>
      </w:r>
      <w:proofErr w:type="spellStart"/>
      <w:r w:rsidR="00080D42" w:rsidRPr="00080D42">
        <w:rPr>
          <w:rFonts w:ascii="Times New Roman" w:hAnsi="Times New Roman" w:cs="Times New Roman"/>
        </w:rPr>
        <w:t>Chelsie</w:t>
      </w:r>
      <w:proofErr w:type="spellEnd"/>
      <w:r w:rsidR="00080D42" w:rsidRPr="00080D42">
        <w:rPr>
          <w:rFonts w:ascii="Times New Roman" w:hAnsi="Times New Roman" w:cs="Times New Roman"/>
        </w:rPr>
        <w:t xml:space="preserve"> Anderson</w:t>
      </w:r>
      <w:r w:rsidR="00080D42" w:rsidRPr="00FB2B34">
        <w:rPr>
          <w:rFonts w:ascii="Times New Roman" w:hAnsi="Times New Roman" w:cs="Times New Roman"/>
          <w:vertAlign w:val="superscript"/>
        </w:rPr>
        <w:t>1</w:t>
      </w:r>
      <w:r w:rsidR="00080D42">
        <w:rPr>
          <w:rFonts w:ascii="Times New Roman" w:hAnsi="Times New Roman" w:cs="Times New Roman"/>
        </w:rPr>
        <w:t xml:space="preserve">, </w:t>
      </w:r>
      <w:r>
        <w:rPr>
          <w:rFonts w:ascii="Times New Roman" w:hAnsi="Times New Roman" w:cs="Times New Roman"/>
        </w:rPr>
        <w:t>Julian Bustamante</w:t>
      </w:r>
      <w:r w:rsidR="00C85C48" w:rsidRPr="00FB2B34">
        <w:rPr>
          <w:rFonts w:ascii="Times New Roman" w:hAnsi="Times New Roman" w:cs="Times New Roman"/>
          <w:vertAlign w:val="superscript"/>
        </w:rPr>
        <w:t>1</w:t>
      </w:r>
      <w:r>
        <w:rPr>
          <w:rFonts w:ascii="Times New Roman" w:hAnsi="Times New Roman" w:cs="Times New Roman"/>
        </w:rPr>
        <w:t>, Diego R. Gelsinger</w:t>
      </w:r>
      <w:r w:rsidR="00C85C48" w:rsidRPr="00FB2B34">
        <w:rPr>
          <w:rFonts w:ascii="Times New Roman" w:hAnsi="Times New Roman" w:cs="Times New Roman"/>
          <w:vertAlign w:val="superscript"/>
        </w:rPr>
        <w:t>1</w:t>
      </w:r>
      <w:r>
        <w:rPr>
          <w:rFonts w:ascii="Times New Roman" w:hAnsi="Times New Roman" w:cs="Times New Roman"/>
        </w:rPr>
        <w:t>, Maria J. Pastor-Infantes</w:t>
      </w:r>
      <w:r w:rsidR="00C85C48" w:rsidRPr="00FB2B34">
        <w:rPr>
          <w:rFonts w:ascii="Times New Roman" w:hAnsi="Times New Roman" w:cs="Times New Roman"/>
          <w:vertAlign w:val="superscript"/>
        </w:rPr>
        <w:t>1</w:t>
      </w:r>
      <w:r w:rsidR="00FB2B34">
        <w:rPr>
          <w:rFonts w:ascii="Times New Roman" w:hAnsi="Times New Roman" w:cs="Times New Roman"/>
        </w:rPr>
        <w:t xml:space="preserve">, </w:t>
      </w:r>
      <w:ins w:id="3" w:author="Blake Riggs" w:date="2015-02-26T18:15:00Z">
        <w:r w:rsidR="003960EF">
          <w:rPr>
            <w:rFonts w:ascii="Times New Roman" w:hAnsi="Times New Roman" w:cs="Times New Roman"/>
          </w:rPr>
          <w:t>Jeanette Wright</w:t>
        </w:r>
        <w:r w:rsidR="003960EF" w:rsidRPr="00FB2B34">
          <w:rPr>
            <w:rFonts w:ascii="Times New Roman" w:hAnsi="Times New Roman" w:cs="Times New Roman"/>
            <w:vertAlign w:val="superscript"/>
          </w:rPr>
          <w:t>1</w:t>
        </w:r>
        <w:r w:rsidR="003960EF">
          <w:rPr>
            <w:rFonts w:ascii="Times New Roman" w:hAnsi="Times New Roman" w:cs="Times New Roman"/>
          </w:rPr>
          <w:t>,</w:t>
        </w:r>
      </w:ins>
      <w:ins w:id="4" w:author="Blake Riggs" w:date="2015-02-26T18:16:00Z">
        <w:r w:rsidR="003960EF">
          <w:rPr>
            <w:rFonts w:ascii="Times New Roman" w:hAnsi="Times New Roman" w:cs="Times New Roman"/>
          </w:rPr>
          <w:t xml:space="preserve"> </w:t>
        </w:r>
      </w:ins>
      <w:r w:rsidR="00FB2B34">
        <w:rPr>
          <w:rFonts w:ascii="Times New Roman" w:hAnsi="Times New Roman" w:cs="Times New Roman"/>
        </w:rPr>
        <w:t>Leticia M</w:t>
      </w:r>
      <w:r w:rsidR="00FB2B34" w:rsidRPr="00FB2B34">
        <w:rPr>
          <w:rFonts w:ascii="Times New Roman" w:hAnsi="Times New Roman" w:cs="Times New Roman"/>
          <w:color w:val="000000"/>
        </w:rPr>
        <w:t>á</w:t>
      </w:r>
      <w:r w:rsidR="00FB2B34">
        <w:rPr>
          <w:rFonts w:ascii="Times New Roman" w:hAnsi="Times New Roman" w:cs="Times New Roman"/>
        </w:rPr>
        <w:t>rques-Maga</w:t>
      </w:r>
      <w:r w:rsidR="00FB2B34" w:rsidRPr="00FB2B34">
        <w:rPr>
          <w:rFonts w:ascii="Times New Roman" w:hAnsi="Times New Roman" w:cs="Times New Roman"/>
          <w:color w:val="000000"/>
        </w:rPr>
        <w:t>ñ</w:t>
      </w:r>
      <w:r>
        <w:rPr>
          <w:rFonts w:ascii="Times New Roman" w:hAnsi="Times New Roman" w:cs="Times New Roman"/>
        </w:rPr>
        <w:t>a</w:t>
      </w:r>
      <w:r w:rsidR="00080D42">
        <w:rPr>
          <w:rFonts w:ascii="Times New Roman" w:hAnsi="Times New Roman" w:cs="Times New Roman"/>
          <w:vertAlign w:val="superscript"/>
        </w:rPr>
        <w:t>1</w:t>
      </w:r>
      <w:r>
        <w:rPr>
          <w:rFonts w:ascii="Times New Roman" w:hAnsi="Times New Roman" w:cs="Times New Roman"/>
        </w:rPr>
        <w:t>, and Blake Riggs</w:t>
      </w:r>
      <w:r w:rsidR="00C85C48" w:rsidRPr="00FB2B34">
        <w:rPr>
          <w:rFonts w:ascii="Times New Roman" w:hAnsi="Times New Roman" w:cs="Times New Roman"/>
          <w:vertAlign w:val="superscript"/>
        </w:rPr>
        <w:t>1</w:t>
      </w:r>
      <w:r w:rsidR="00FB2B34">
        <w:rPr>
          <w:rFonts w:ascii="Times New Roman" w:hAnsi="Times New Roman" w:cs="Times New Roman"/>
          <w:vertAlign w:val="superscript"/>
        </w:rPr>
        <w:t>*</w:t>
      </w:r>
    </w:p>
    <w:p w14:paraId="75AB8D85" w14:textId="77777777" w:rsidR="00B10176" w:rsidRDefault="00B10176" w:rsidP="00D03124">
      <w:pPr>
        <w:jc w:val="center"/>
        <w:rPr>
          <w:rFonts w:ascii="Times New Roman" w:hAnsi="Times New Roman" w:cs="Times New Roman"/>
        </w:rPr>
      </w:pPr>
    </w:p>
    <w:p w14:paraId="51610F8A" w14:textId="77777777" w:rsidR="00B10176" w:rsidRDefault="00B10176" w:rsidP="00B10176">
      <w:pPr>
        <w:jc w:val="center"/>
        <w:rPr>
          <w:rFonts w:ascii="Times New Roman" w:hAnsi="Times New Roman" w:cs="Times New Roman"/>
        </w:rPr>
      </w:pPr>
      <w:r>
        <w:rPr>
          <w:rFonts w:ascii="Times New Roman" w:hAnsi="Times New Roman" w:cs="Times New Roman"/>
        </w:rPr>
        <w:t>1. Department of Biology, San Francisco State University</w:t>
      </w:r>
    </w:p>
    <w:p w14:paraId="139E1473" w14:textId="77777777" w:rsidR="00B10176" w:rsidRDefault="00B10176" w:rsidP="00D03124">
      <w:pPr>
        <w:jc w:val="center"/>
        <w:rPr>
          <w:rFonts w:ascii="Times New Roman" w:hAnsi="Times New Roman" w:cs="Times New Roman"/>
        </w:rPr>
      </w:pPr>
      <w:r>
        <w:rPr>
          <w:rFonts w:ascii="Times New Roman" w:hAnsi="Times New Roman" w:cs="Times New Roman"/>
        </w:rPr>
        <w:t>1600 Holloway Ave.</w:t>
      </w:r>
    </w:p>
    <w:p w14:paraId="32834829" w14:textId="77777777" w:rsidR="00B10176" w:rsidRDefault="00B10176" w:rsidP="00D03124">
      <w:pPr>
        <w:jc w:val="center"/>
        <w:rPr>
          <w:rFonts w:ascii="Times New Roman" w:hAnsi="Times New Roman" w:cs="Times New Roman"/>
        </w:rPr>
      </w:pPr>
      <w:r>
        <w:rPr>
          <w:rFonts w:ascii="Times New Roman" w:hAnsi="Times New Roman" w:cs="Times New Roman"/>
        </w:rPr>
        <w:t>San Francisco, CA 94132</w:t>
      </w:r>
    </w:p>
    <w:p w14:paraId="71741233" w14:textId="77777777" w:rsidR="00B10176" w:rsidRDefault="00B10176" w:rsidP="00D03124">
      <w:pPr>
        <w:jc w:val="center"/>
        <w:rPr>
          <w:ins w:id="5" w:author="Blake Riggs" w:date="2015-02-23T08:39:00Z"/>
          <w:rFonts w:ascii="Times New Roman" w:hAnsi="Times New Roman" w:cs="Times New Roman"/>
        </w:rPr>
      </w:pPr>
    </w:p>
    <w:p w14:paraId="0CEB2F68" w14:textId="77777777" w:rsidR="00A05408" w:rsidRDefault="00A05408" w:rsidP="00D03124">
      <w:pPr>
        <w:jc w:val="center"/>
        <w:rPr>
          <w:ins w:id="6" w:author="Blake Riggs" w:date="2015-02-23T08:41:00Z"/>
          <w:rFonts w:ascii="Times New Roman" w:hAnsi="Times New Roman" w:cs="Times New Roman"/>
        </w:rPr>
      </w:pPr>
      <w:ins w:id="7" w:author="Blake Riggs" w:date="2015-02-23T08:41:00Z">
        <w:r>
          <w:rPr>
            <w:rFonts w:ascii="Times New Roman" w:hAnsi="Times New Roman" w:cs="Times New Roman"/>
          </w:rPr>
          <w:t xml:space="preserve">2. </w:t>
        </w:r>
      </w:ins>
      <w:ins w:id="8" w:author="Blake Riggs" w:date="2015-02-23T08:40:00Z">
        <w:r>
          <w:rPr>
            <w:rFonts w:ascii="Times New Roman" w:hAnsi="Times New Roman" w:cs="Times New Roman"/>
          </w:rPr>
          <w:t xml:space="preserve">Department of Biology, SEPAL: The Science Education </w:t>
        </w:r>
      </w:ins>
      <w:ins w:id="9" w:author="Blake Riggs" w:date="2015-02-23T08:41:00Z">
        <w:r>
          <w:rPr>
            <w:rFonts w:ascii="Times New Roman" w:hAnsi="Times New Roman" w:cs="Times New Roman"/>
          </w:rPr>
          <w:t xml:space="preserve">Partnership Laboratory, </w:t>
        </w:r>
      </w:ins>
    </w:p>
    <w:p w14:paraId="35866C71" w14:textId="77777777" w:rsidR="00A05408" w:rsidRDefault="00A05408" w:rsidP="00D03124">
      <w:pPr>
        <w:jc w:val="center"/>
        <w:rPr>
          <w:ins w:id="10" w:author="Blake Riggs" w:date="2015-02-23T08:39:00Z"/>
          <w:rFonts w:ascii="Times New Roman" w:hAnsi="Times New Roman" w:cs="Times New Roman"/>
        </w:rPr>
      </w:pPr>
      <w:ins w:id="11" w:author="Blake Riggs" w:date="2015-02-23T08:41:00Z">
        <w:r>
          <w:rPr>
            <w:rFonts w:ascii="Times New Roman" w:hAnsi="Times New Roman" w:cs="Times New Roman"/>
          </w:rPr>
          <w:t>San Francisco State University, San Francisco, CA 94132</w:t>
        </w:r>
      </w:ins>
    </w:p>
    <w:p w14:paraId="00FB05B8" w14:textId="77777777" w:rsidR="00A05408" w:rsidRDefault="00A05408" w:rsidP="00D03124">
      <w:pPr>
        <w:jc w:val="center"/>
        <w:rPr>
          <w:rFonts w:ascii="Times New Roman" w:hAnsi="Times New Roman" w:cs="Times New Roman"/>
        </w:rPr>
      </w:pPr>
    </w:p>
    <w:p w14:paraId="39170F14" w14:textId="77777777" w:rsidR="00B10176" w:rsidRDefault="00B10176" w:rsidP="00D03124">
      <w:pPr>
        <w:jc w:val="center"/>
        <w:rPr>
          <w:rFonts w:ascii="Times New Roman" w:hAnsi="Times New Roman" w:cs="Times New Roman"/>
        </w:rPr>
      </w:pPr>
    </w:p>
    <w:p w14:paraId="44AA44B0" w14:textId="77777777" w:rsidR="00FB2B34" w:rsidRDefault="00FB2B34" w:rsidP="00D03124">
      <w:pPr>
        <w:jc w:val="center"/>
        <w:rPr>
          <w:rFonts w:ascii="Times New Roman" w:hAnsi="Times New Roman" w:cs="Times New Roman"/>
        </w:rPr>
      </w:pPr>
    </w:p>
    <w:p w14:paraId="5319F1BF" w14:textId="77777777" w:rsidR="00FB2B34" w:rsidRDefault="00FB2B34" w:rsidP="00D03124">
      <w:pPr>
        <w:jc w:val="center"/>
        <w:rPr>
          <w:rFonts w:ascii="Times New Roman" w:hAnsi="Times New Roman" w:cs="Times New Roman"/>
        </w:rPr>
      </w:pPr>
    </w:p>
    <w:p w14:paraId="255C161D" w14:textId="77777777" w:rsidR="00FB2B34" w:rsidRDefault="00FB2B34" w:rsidP="00D03124">
      <w:pPr>
        <w:jc w:val="center"/>
        <w:rPr>
          <w:rFonts w:ascii="Times New Roman" w:hAnsi="Times New Roman" w:cs="Times New Roman"/>
        </w:rPr>
      </w:pPr>
    </w:p>
    <w:p w14:paraId="58C91553" w14:textId="77777777" w:rsidR="00FB2B34" w:rsidRDefault="00FB2B34" w:rsidP="00D03124">
      <w:pPr>
        <w:jc w:val="center"/>
        <w:rPr>
          <w:rFonts w:ascii="Times New Roman" w:hAnsi="Times New Roman" w:cs="Times New Roman"/>
        </w:rPr>
      </w:pPr>
    </w:p>
    <w:p w14:paraId="3543F33C" w14:textId="77777777" w:rsidR="00FB2B34" w:rsidRDefault="00FB2B34" w:rsidP="00D03124">
      <w:pPr>
        <w:jc w:val="center"/>
        <w:rPr>
          <w:rFonts w:ascii="Times New Roman" w:hAnsi="Times New Roman" w:cs="Times New Roman"/>
        </w:rPr>
      </w:pPr>
    </w:p>
    <w:p w14:paraId="0AD715B9" w14:textId="77777777" w:rsidR="00FB2B34" w:rsidRDefault="00FB2B34" w:rsidP="00D03124">
      <w:pPr>
        <w:jc w:val="center"/>
        <w:rPr>
          <w:rFonts w:ascii="Times New Roman" w:hAnsi="Times New Roman" w:cs="Times New Roman"/>
        </w:rPr>
      </w:pPr>
    </w:p>
    <w:p w14:paraId="78691446" w14:textId="77777777" w:rsidR="00FB2B34" w:rsidRDefault="00FB2B34" w:rsidP="00D03124">
      <w:pPr>
        <w:jc w:val="center"/>
        <w:rPr>
          <w:rFonts w:ascii="Times New Roman" w:hAnsi="Times New Roman" w:cs="Times New Roman"/>
        </w:rPr>
      </w:pPr>
    </w:p>
    <w:p w14:paraId="723BB8DD" w14:textId="77777777" w:rsidR="00FC154A" w:rsidRDefault="00FC154A" w:rsidP="00D03124">
      <w:pPr>
        <w:jc w:val="center"/>
        <w:rPr>
          <w:rFonts w:ascii="Times New Roman" w:hAnsi="Times New Roman" w:cs="Times New Roman"/>
        </w:rPr>
      </w:pPr>
    </w:p>
    <w:p w14:paraId="782FE4CD" w14:textId="77777777" w:rsidR="00FB2B34" w:rsidRDefault="00FB2B34" w:rsidP="00873537">
      <w:pPr>
        <w:rPr>
          <w:rFonts w:ascii="Times New Roman" w:hAnsi="Times New Roman" w:cs="Times New Roman"/>
        </w:rPr>
      </w:pPr>
    </w:p>
    <w:p w14:paraId="606989AD" w14:textId="77777777" w:rsidR="00FB2B34" w:rsidRDefault="00FB2B34" w:rsidP="00FC154A">
      <w:pPr>
        <w:rPr>
          <w:rFonts w:ascii="Times New Roman" w:hAnsi="Times New Roman" w:cs="Times New Roman"/>
        </w:rPr>
      </w:pPr>
      <w:r>
        <w:rPr>
          <w:rFonts w:ascii="Times New Roman" w:hAnsi="Times New Roman" w:cs="Times New Roman"/>
        </w:rPr>
        <w:t xml:space="preserve">* </w:t>
      </w:r>
      <w:proofErr w:type="gramStart"/>
      <w:r>
        <w:rPr>
          <w:rFonts w:ascii="Times New Roman" w:hAnsi="Times New Roman" w:cs="Times New Roman"/>
        </w:rPr>
        <w:t>correspondence</w:t>
      </w:r>
      <w:proofErr w:type="gramEnd"/>
      <w:r>
        <w:rPr>
          <w:rFonts w:ascii="Times New Roman" w:hAnsi="Times New Roman" w:cs="Times New Roman"/>
        </w:rPr>
        <w:t xml:space="preserve"> should be sent to: riggs@sfsu.edu</w:t>
      </w:r>
    </w:p>
    <w:p w14:paraId="4BD39FC4" w14:textId="77777777" w:rsidR="00DB4590" w:rsidRPr="00025C26" w:rsidRDefault="00D03124" w:rsidP="00DB4590">
      <w:pPr>
        <w:spacing w:line="480" w:lineRule="auto"/>
        <w:rPr>
          <w:rFonts w:ascii="Times New Roman" w:hAnsi="Times New Roman" w:cs="Times New Roman"/>
        </w:rPr>
      </w:pPr>
      <w:r w:rsidRPr="00025C26">
        <w:rPr>
          <w:rFonts w:ascii="Times New Roman" w:hAnsi="Times New Roman" w:cs="Times New Roman"/>
        </w:rPr>
        <w:br w:type="page"/>
      </w:r>
      <w:r w:rsidRPr="00025C26">
        <w:rPr>
          <w:rFonts w:ascii="Times New Roman" w:hAnsi="Times New Roman" w:cs="Times New Roman"/>
          <w:b/>
        </w:rPr>
        <w:lastRenderedPageBreak/>
        <w:t>Abstract</w:t>
      </w:r>
      <w:r w:rsidRPr="00025C26">
        <w:rPr>
          <w:rFonts w:ascii="Times New Roman" w:hAnsi="Times New Roman" w:cs="Times New Roman"/>
        </w:rPr>
        <w:t xml:space="preserve"> (50 words): </w:t>
      </w:r>
    </w:p>
    <w:p w14:paraId="10A50DF4" w14:textId="77777777" w:rsidR="00E523BA" w:rsidRPr="00FC154A" w:rsidRDefault="00E523BA" w:rsidP="004379B7">
      <w:pPr>
        <w:rPr>
          <w:rFonts w:ascii="Times New Roman" w:hAnsi="Times New Roman" w:cs="Times New Roman"/>
        </w:rPr>
      </w:pPr>
      <w:r>
        <w:rPr>
          <w:rFonts w:ascii="Times New Roman" w:hAnsi="Times New Roman" w:cs="Times New Roman"/>
        </w:rPr>
        <w:t>U</w:t>
      </w:r>
      <w:r w:rsidRPr="00FC154A">
        <w:rPr>
          <w:rFonts w:ascii="Times New Roman" w:hAnsi="Times New Roman" w:cs="Times New Roman"/>
        </w:rPr>
        <w:t xml:space="preserve">ndergraduate research </w:t>
      </w:r>
      <w:r>
        <w:rPr>
          <w:rFonts w:ascii="Times New Roman" w:hAnsi="Times New Roman" w:cs="Times New Roman"/>
        </w:rPr>
        <w:t xml:space="preserve">experiences </w:t>
      </w:r>
      <w:r w:rsidRPr="00FC154A">
        <w:rPr>
          <w:rFonts w:ascii="Times New Roman" w:hAnsi="Times New Roman" w:cs="Times New Roman"/>
        </w:rPr>
        <w:t xml:space="preserve">can </w:t>
      </w:r>
      <w:r>
        <w:rPr>
          <w:rFonts w:ascii="Times New Roman" w:hAnsi="Times New Roman" w:cs="Times New Roman"/>
        </w:rPr>
        <w:t>launch science careers, but</w:t>
      </w:r>
      <w:r w:rsidRPr="00FC154A">
        <w:rPr>
          <w:rFonts w:ascii="Times New Roman" w:hAnsi="Times New Roman" w:cs="Times New Roman"/>
        </w:rPr>
        <w:t xml:space="preserve"> are not universally accessible and poor experiences </w:t>
      </w:r>
      <w:r>
        <w:rPr>
          <w:rFonts w:ascii="Times New Roman" w:hAnsi="Times New Roman" w:cs="Times New Roman"/>
        </w:rPr>
        <w:t xml:space="preserve">can </w:t>
      </w:r>
      <w:r w:rsidRPr="00FC154A">
        <w:rPr>
          <w:rFonts w:ascii="Times New Roman" w:hAnsi="Times New Roman" w:cs="Times New Roman"/>
        </w:rPr>
        <w:t xml:space="preserve">cause </w:t>
      </w:r>
      <w:r>
        <w:rPr>
          <w:rFonts w:ascii="Times New Roman" w:hAnsi="Times New Roman" w:cs="Times New Roman"/>
        </w:rPr>
        <w:t xml:space="preserve">an early </w:t>
      </w:r>
      <w:r w:rsidRPr="00FC154A">
        <w:rPr>
          <w:rFonts w:ascii="Times New Roman" w:hAnsi="Times New Roman" w:cs="Times New Roman"/>
        </w:rPr>
        <w:t xml:space="preserve">exit from science. </w:t>
      </w:r>
      <w:r>
        <w:rPr>
          <w:rFonts w:ascii="Times New Roman" w:hAnsi="Times New Roman" w:cs="Times New Roman"/>
        </w:rPr>
        <w:t>We</w:t>
      </w:r>
      <w:r w:rsidRPr="00FC154A">
        <w:rPr>
          <w:rFonts w:ascii="Times New Roman" w:hAnsi="Times New Roman" w:cs="Times New Roman"/>
        </w:rPr>
        <w:t xml:space="preserve"> established near-peer mentoring programs for underrepresented students</w:t>
      </w:r>
      <w:r>
        <w:rPr>
          <w:rFonts w:ascii="Times New Roman" w:hAnsi="Times New Roman" w:cs="Times New Roman"/>
        </w:rPr>
        <w:t xml:space="preserve"> t</w:t>
      </w:r>
      <w:r w:rsidRPr="00FC154A">
        <w:rPr>
          <w:rFonts w:ascii="Times New Roman" w:hAnsi="Times New Roman" w:cs="Times New Roman"/>
        </w:rPr>
        <w:t xml:space="preserve">o address these limitations. Access to undergraduate research improved for mentees, but mentors </w:t>
      </w:r>
      <w:r>
        <w:rPr>
          <w:rFonts w:ascii="Times New Roman" w:hAnsi="Times New Roman" w:cs="Times New Roman"/>
        </w:rPr>
        <w:t xml:space="preserve">also </w:t>
      </w:r>
      <w:r w:rsidRPr="00FC154A">
        <w:rPr>
          <w:rFonts w:ascii="Times New Roman" w:hAnsi="Times New Roman" w:cs="Times New Roman"/>
        </w:rPr>
        <w:t>accrued benefits</w:t>
      </w:r>
      <w:r w:rsidR="00823659">
        <w:rPr>
          <w:rFonts w:ascii="Times New Roman" w:hAnsi="Times New Roman" w:cs="Times New Roman"/>
        </w:rPr>
        <w:t>,</w:t>
      </w:r>
      <w:r w:rsidRPr="00FC154A">
        <w:rPr>
          <w:rFonts w:ascii="Times New Roman" w:hAnsi="Times New Roman" w:cs="Times New Roman"/>
        </w:rPr>
        <w:t xml:space="preserve"> amplifying the </w:t>
      </w:r>
      <w:r w:rsidR="00823659">
        <w:rPr>
          <w:rFonts w:ascii="Times New Roman" w:hAnsi="Times New Roman" w:cs="Times New Roman"/>
        </w:rPr>
        <w:t xml:space="preserve">program’s </w:t>
      </w:r>
      <w:r w:rsidRPr="00FC154A">
        <w:rPr>
          <w:rFonts w:ascii="Times New Roman" w:hAnsi="Times New Roman" w:cs="Times New Roman"/>
        </w:rPr>
        <w:t>impact.</w:t>
      </w:r>
    </w:p>
    <w:p w14:paraId="271504C3" w14:textId="77777777" w:rsidR="00930B48" w:rsidRDefault="00930B48" w:rsidP="00FC154A">
      <w:pPr>
        <w:spacing w:line="480" w:lineRule="auto"/>
        <w:rPr>
          <w:ins w:id="12" w:author="Blake Riggs" w:date="2015-02-23T09:05:00Z"/>
          <w:rFonts w:ascii="Times New Roman" w:hAnsi="Times New Roman" w:cs="Times New Roman"/>
        </w:rPr>
      </w:pPr>
    </w:p>
    <w:p w14:paraId="6C646C60" w14:textId="77777777" w:rsidR="004379B7" w:rsidRDefault="004379B7" w:rsidP="00FC154A">
      <w:pPr>
        <w:spacing w:line="480" w:lineRule="auto"/>
        <w:rPr>
          <w:ins w:id="13" w:author="Blake Riggs" w:date="2015-02-23T09:05:00Z"/>
          <w:rFonts w:ascii="Times New Roman" w:hAnsi="Times New Roman" w:cs="Times New Roman"/>
        </w:rPr>
      </w:pPr>
    </w:p>
    <w:p w14:paraId="639EA046" w14:textId="77777777" w:rsidR="004379B7" w:rsidRDefault="004379B7" w:rsidP="00FC154A">
      <w:pPr>
        <w:spacing w:line="480" w:lineRule="auto"/>
        <w:rPr>
          <w:ins w:id="14" w:author="Miquella Chavez" w:date="2015-02-22T18:49:00Z"/>
          <w:rFonts w:ascii="Times New Roman" w:hAnsi="Times New Roman" w:cs="Times New Roman"/>
        </w:rPr>
      </w:pPr>
    </w:p>
    <w:p w14:paraId="577791F1" w14:textId="77777777" w:rsidR="00930B48" w:rsidRPr="00FC154A" w:rsidRDefault="00930B48" w:rsidP="00FC154A">
      <w:pPr>
        <w:spacing w:line="480" w:lineRule="auto"/>
        <w:rPr>
          <w:rFonts w:ascii="Times New Roman" w:hAnsi="Times New Roman" w:cs="Times New Roman"/>
        </w:rPr>
      </w:pPr>
      <w:ins w:id="15" w:author="Miquella Chavez" w:date="2015-02-22T18:49:00Z">
        <w:r>
          <w:rPr>
            <w:rFonts w:ascii="Times New Roman" w:hAnsi="Times New Roman" w:cs="Times New Roman"/>
          </w:rPr>
          <w:t>Key words:</w:t>
        </w:r>
      </w:ins>
      <w:ins w:id="16" w:author="Blake Riggs" w:date="2015-02-23T08:43:00Z">
        <w:r w:rsidR="00873537">
          <w:rPr>
            <w:rFonts w:ascii="Times New Roman" w:hAnsi="Times New Roman" w:cs="Times New Roman"/>
          </w:rPr>
          <w:t xml:space="preserve"> Near-peer mentoring, underrepresented</w:t>
        </w:r>
      </w:ins>
      <w:ins w:id="17" w:author="Blake Riggs" w:date="2015-02-23T08:44:00Z">
        <w:r w:rsidR="00873537">
          <w:rPr>
            <w:rFonts w:ascii="Times New Roman" w:hAnsi="Times New Roman" w:cs="Times New Roman"/>
          </w:rPr>
          <w:t xml:space="preserve"> students, STEM, </w:t>
        </w:r>
      </w:ins>
      <w:ins w:id="18" w:author="Leticia Márquez-Magaña" w:date="2015-02-25T05:33:00Z">
        <w:r w:rsidR="0018427F">
          <w:rPr>
            <w:rFonts w:ascii="Times New Roman" w:hAnsi="Times New Roman" w:cs="Times New Roman"/>
          </w:rPr>
          <w:t>sense of belonging, self-efficacy, science identity</w:t>
        </w:r>
      </w:ins>
    </w:p>
    <w:p w14:paraId="2126B5B3" w14:textId="77777777" w:rsidR="00985DF9" w:rsidRPr="00025C26" w:rsidRDefault="00985DF9" w:rsidP="00DB4590">
      <w:pPr>
        <w:spacing w:line="480" w:lineRule="auto"/>
        <w:rPr>
          <w:rFonts w:ascii="Times New Roman" w:hAnsi="Times New Roman" w:cs="Times New Roman"/>
        </w:rPr>
      </w:pPr>
    </w:p>
    <w:p w14:paraId="65156420" w14:textId="77777777" w:rsidR="001F5956" w:rsidRPr="00025C26" w:rsidRDefault="001F5956" w:rsidP="00DB4590">
      <w:pPr>
        <w:spacing w:line="480" w:lineRule="auto"/>
        <w:rPr>
          <w:rFonts w:ascii="Times New Roman" w:hAnsi="Times New Roman" w:cs="Times New Roman"/>
          <w:b/>
        </w:rPr>
      </w:pPr>
      <w:r w:rsidRPr="00025C26">
        <w:rPr>
          <w:rFonts w:ascii="Times New Roman" w:hAnsi="Times New Roman" w:cs="Times New Roman"/>
        </w:rPr>
        <w:br w:type="page"/>
      </w:r>
    </w:p>
    <w:p w14:paraId="00AF0023" w14:textId="77777777" w:rsidR="00FC154A" w:rsidRDefault="00FC154A" w:rsidP="00807128">
      <w:pPr>
        <w:rPr>
          <w:rFonts w:ascii="Times New Roman" w:hAnsi="Times New Roman" w:cs="Times New Roman"/>
          <w:b/>
        </w:rPr>
      </w:pPr>
      <w:r>
        <w:rPr>
          <w:rFonts w:ascii="Times New Roman" w:hAnsi="Times New Roman" w:cs="Times New Roman"/>
          <w:b/>
        </w:rPr>
        <w:t>INTRODUCTION</w:t>
      </w:r>
    </w:p>
    <w:p w14:paraId="54A4F064" w14:textId="77777777" w:rsidR="00FC154A" w:rsidRDefault="00FC154A" w:rsidP="004379B7">
      <w:pPr>
        <w:rPr>
          <w:rFonts w:ascii="Times New Roman" w:hAnsi="Times New Roman" w:cs="Times New Roman"/>
          <w:b/>
        </w:rPr>
      </w:pPr>
    </w:p>
    <w:p w14:paraId="56A71694" w14:textId="07C4C2CB" w:rsidR="00FC154A" w:rsidRPr="00025C26" w:rsidRDefault="00FC154A" w:rsidP="004379B7">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Research experiences </w:t>
      </w:r>
      <w:r w:rsidRPr="00025C26">
        <w:rPr>
          <w:rFonts w:ascii="Times New Roman" w:hAnsi="Times New Roman" w:cs="Times New Roman"/>
        </w:rPr>
        <w:t>improve academic performance and sustain interest in research careers for all undergraduates (</w:t>
      </w:r>
      <w:proofErr w:type="spellStart"/>
      <w:r w:rsidRPr="00025C26">
        <w:rPr>
          <w:rFonts w:ascii="Times New Roman" w:hAnsi="Times New Roman" w:cs="Times New Roman"/>
        </w:rPr>
        <w:t>Fechheimer</w:t>
      </w:r>
      <w:proofErr w:type="spellEnd"/>
      <w:r w:rsidRPr="00025C26">
        <w:rPr>
          <w:rFonts w:ascii="Times New Roman" w:hAnsi="Times New Roman" w:cs="Times New Roman"/>
        </w:rPr>
        <w:t xml:space="preserve"> et al., 2011; R</w:t>
      </w:r>
      <w:r>
        <w:rPr>
          <w:rFonts w:ascii="Times New Roman" w:hAnsi="Times New Roman" w:cs="Times New Roman"/>
        </w:rPr>
        <w:t xml:space="preserve">ussell et al., 2007). However, </w:t>
      </w:r>
      <w:r w:rsidRPr="00025C26">
        <w:rPr>
          <w:rFonts w:ascii="Times New Roman" w:hAnsi="Times New Roman" w:cs="Times New Roman"/>
        </w:rPr>
        <w:t>for underrepresented</w:t>
      </w:r>
      <w:r w:rsidR="00C86286">
        <w:rPr>
          <w:rFonts w:ascii="Times New Roman" w:hAnsi="Times New Roman" w:cs="Times New Roman"/>
        </w:rPr>
        <w:t xml:space="preserve"> minority (URM)</w:t>
      </w:r>
      <w:r w:rsidRPr="00025C26">
        <w:rPr>
          <w:rFonts w:ascii="Times New Roman" w:hAnsi="Times New Roman" w:cs="Times New Roman"/>
        </w:rPr>
        <w:t xml:space="preserve"> students</w:t>
      </w:r>
      <w:r w:rsidR="00733D48">
        <w:rPr>
          <w:rFonts w:ascii="Times New Roman" w:hAnsi="Times New Roman" w:cs="Times New Roman"/>
        </w:rPr>
        <w:t>,</w:t>
      </w:r>
      <w:r w:rsidRPr="00025C26">
        <w:rPr>
          <w:rFonts w:ascii="Times New Roman" w:hAnsi="Times New Roman" w:cs="Times New Roman"/>
        </w:rPr>
        <w:t xml:space="preserve"> mentors </w:t>
      </w:r>
      <w:r w:rsidR="0018427F">
        <w:rPr>
          <w:rFonts w:ascii="Times New Roman" w:hAnsi="Times New Roman" w:cs="Times New Roman"/>
        </w:rPr>
        <w:t xml:space="preserve">may </w:t>
      </w:r>
      <w:r w:rsidRPr="00025C26">
        <w:rPr>
          <w:rFonts w:ascii="Times New Roman" w:hAnsi="Times New Roman" w:cs="Times New Roman"/>
        </w:rPr>
        <w:t xml:space="preserve">play </w:t>
      </w:r>
      <w:r w:rsidR="00C86286">
        <w:rPr>
          <w:rFonts w:ascii="Times New Roman" w:hAnsi="Times New Roman" w:cs="Times New Roman"/>
        </w:rPr>
        <w:t>a</w:t>
      </w:r>
      <w:r w:rsidR="0018427F">
        <w:rPr>
          <w:rFonts w:ascii="Times New Roman" w:hAnsi="Times New Roman" w:cs="Times New Roman"/>
        </w:rPr>
        <w:t xml:space="preserve">n equally </w:t>
      </w:r>
      <w:r w:rsidR="00C86286">
        <w:rPr>
          <w:rFonts w:ascii="Times New Roman" w:hAnsi="Times New Roman" w:cs="Times New Roman"/>
        </w:rPr>
        <w:t xml:space="preserve">critical role </w:t>
      </w:r>
      <w:r>
        <w:rPr>
          <w:rFonts w:ascii="Times New Roman" w:hAnsi="Times New Roman" w:cs="Times New Roman"/>
        </w:rPr>
        <w:t>in supporting</w:t>
      </w:r>
      <w:r w:rsidR="00C86286">
        <w:rPr>
          <w:rFonts w:ascii="Times New Roman" w:hAnsi="Times New Roman" w:cs="Times New Roman"/>
        </w:rPr>
        <w:t xml:space="preserve"> their</w:t>
      </w:r>
      <w:r>
        <w:rPr>
          <w:rFonts w:ascii="Times New Roman" w:hAnsi="Times New Roman" w:cs="Times New Roman"/>
        </w:rPr>
        <w:t xml:space="preserve"> advancement in </w:t>
      </w:r>
      <w:r w:rsidR="00966220">
        <w:rPr>
          <w:rFonts w:ascii="Times New Roman" w:hAnsi="Times New Roman" w:cs="Times New Roman"/>
        </w:rPr>
        <w:t xml:space="preserve">science, technology, engineering and math (STEM) </w:t>
      </w:r>
      <w:r>
        <w:rPr>
          <w:rFonts w:ascii="Times New Roman" w:hAnsi="Times New Roman" w:cs="Times New Roman"/>
        </w:rPr>
        <w:t>research careers</w:t>
      </w:r>
      <w:r w:rsidRPr="00025C26">
        <w:rPr>
          <w:rFonts w:ascii="Times New Roman" w:hAnsi="Times New Roman" w:cs="Times New Roman"/>
        </w:rPr>
        <w:t xml:space="preserve">. </w:t>
      </w:r>
      <w:r w:rsidR="0018427F">
        <w:rPr>
          <w:rFonts w:ascii="Times New Roman" w:hAnsi="Times New Roman" w:cs="Times New Roman"/>
        </w:rPr>
        <w:t>For example, s</w:t>
      </w:r>
      <w:r w:rsidR="00966220">
        <w:rPr>
          <w:rFonts w:ascii="Times New Roman" w:hAnsi="Times New Roman" w:cs="Times New Roman"/>
        </w:rPr>
        <w:t>tudies have shown that</w:t>
      </w:r>
      <w:r w:rsidRPr="00025C26">
        <w:rPr>
          <w:rFonts w:ascii="Times New Roman" w:hAnsi="Times New Roman" w:cs="Times New Roman"/>
        </w:rPr>
        <w:t xml:space="preserve"> inadequate mentoring can </w:t>
      </w:r>
      <w:r w:rsidR="00966220">
        <w:rPr>
          <w:rFonts w:ascii="Times New Roman" w:hAnsi="Times New Roman" w:cs="Times New Roman"/>
        </w:rPr>
        <w:t>adversely affect</w:t>
      </w:r>
      <w:r w:rsidRPr="00025C26">
        <w:rPr>
          <w:rFonts w:ascii="Times New Roman" w:hAnsi="Times New Roman" w:cs="Times New Roman"/>
        </w:rPr>
        <w:t xml:space="preserve"> </w:t>
      </w:r>
      <w:r w:rsidR="00966220">
        <w:rPr>
          <w:rFonts w:ascii="Times New Roman" w:hAnsi="Times New Roman" w:cs="Times New Roman"/>
        </w:rPr>
        <w:t xml:space="preserve">performance in research opportunities and cause URM </w:t>
      </w:r>
      <w:r w:rsidRPr="00025C26">
        <w:rPr>
          <w:rFonts w:ascii="Times New Roman" w:hAnsi="Times New Roman" w:cs="Times New Roman"/>
        </w:rPr>
        <w:t xml:space="preserve">students to </w:t>
      </w:r>
      <w:r w:rsidR="00966220">
        <w:rPr>
          <w:rFonts w:ascii="Times New Roman" w:hAnsi="Times New Roman" w:cs="Times New Roman"/>
        </w:rPr>
        <w:t>leave careers in</w:t>
      </w:r>
      <w:r w:rsidRPr="00025C26">
        <w:rPr>
          <w:rFonts w:ascii="Times New Roman" w:hAnsi="Times New Roman" w:cs="Times New Roman"/>
        </w:rPr>
        <w:t xml:space="preserve"> </w:t>
      </w:r>
      <w:r w:rsidR="00966220">
        <w:rPr>
          <w:rFonts w:ascii="Times New Roman" w:hAnsi="Times New Roman" w:cs="Times New Roman"/>
        </w:rPr>
        <w:t>STEM fields</w:t>
      </w:r>
      <w:r w:rsidRPr="00025C26">
        <w:rPr>
          <w:rFonts w:ascii="Times New Roman" w:hAnsi="Times New Roman" w:cs="Times New Roman"/>
        </w:rPr>
        <w:t xml:space="preserve"> (Johnson</w:t>
      </w:r>
      <w:r w:rsidR="0018427F">
        <w:rPr>
          <w:rFonts w:ascii="Times New Roman" w:hAnsi="Times New Roman" w:cs="Times New Roman"/>
        </w:rPr>
        <w:t>, 2007</w:t>
      </w:r>
      <w:r w:rsidRPr="00025C26">
        <w:rPr>
          <w:rFonts w:ascii="Times New Roman" w:hAnsi="Times New Roman" w:cs="Times New Roman"/>
        </w:rPr>
        <w:t>). Furthermore, the inability of most colleges and u</w:t>
      </w:r>
      <w:r>
        <w:rPr>
          <w:rFonts w:ascii="Times New Roman" w:hAnsi="Times New Roman" w:cs="Times New Roman"/>
        </w:rPr>
        <w:t xml:space="preserve">niversities to provide </w:t>
      </w:r>
      <w:r w:rsidRPr="00025C26">
        <w:rPr>
          <w:rFonts w:ascii="Times New Roman" w:hAnsi="Times New Roman" w:cs="Times New Roman"/>
        </w:rPr>
        <w:t>research experiences to all undergraduates</w:t>
      </w:r>
      <w:r>
        <w:rPr>
          <w:rFonts w:ascii="Times New Roman" w:hAnsi="Times New Roman" w:cs="Times New Roman"/>
        </w:rPr>
        <w:t xml:space="preserve"> results in unequal access to this valuable activity</w:t>
      </w:r>
      <w:r w:rsidR="0018427F">
        <w:rPr>
          <w:rFonts w:ascii="Times New Roman" w:hAnsi="Times New Roman" w:cs="Times New Roman"/>
        </w:rPr>
        <w:t xml:space="preserve">. </w:t>
      </w:r>
      <w:ins w:id="19" w:author="Blake Riggs" w:date="2015-02-26T08:55:00Z">
        <w:r w:rsidR="00AE50F9">
          <w:rPr>
            <w:rFonts w:ascii="Times New Roman" w:hAnsi="Times New Roman" w:cs="Times New Roman"/>
          </w:rPr>
          <w:t>I</w:t>
        </w:r>
      </w:ins>
      <w:r>
        <w:rPr>
          <w:rFonts w:ascii="Times New Roman" w:hAnsi="Times New Roman" w:cs="Times New Roman"/>
        </w:rPr>
        <w:t>nadequate mentorship of</w:t>
      </w:r>
      <w:r w:rsidRPr="00025C26">
        <w:rPr>
          <w:rFonts w:ascii="Times New Roman" w:hAnsi="Times New Roman" w:cs="Times New Roman"/>
        </w:rPr>
        <w:t xml:space="preserve"> </w:t>
      </w:r>
      <w:r w:rsidR="00966220">
        <w:rPr>
          <w:rFonts w:ascii="Times New Roman" w:hAnsi="Times New Roman" w:cs="Times New Roman"/>
        </w:rPr>
        <w:t>URM</w:t>
      </w:r>
      <w:r w:rsidRPr="00025C26">
        <w:rPr>
          <w:rFonts w:ascii="Times New Roman" w:hAnsi="Times New Roman" w:cs="Times New Roman"/>
        </w:rPr>
        <w:t xml:space="preserve"> students engaged in </w:t>
      </w:r>
      <w:r>
        <w:rPr>
          <w:rFonts w:ascii="Times New Roman" w:hAnsi="Times New Roman" w:cs="Times New Roman"/>
        </w:rPr>
        <w:t>undergraduate research</w:t>
      </w:r>
      <w:r w:rsidRPr="00025C26">
        <w:rPr>
          <w:rFonts w:ascii="Times New Roman" w:hAnsi="Times New Roman" w:cs="Times New Roman"/>
        </w:rPr>
        <w:t xml:space="preserve"> limits the ability of this evidence-based approach to increase the diversity of the scientific workforce.</w:t>
      </w:r>
    </w:p>
    <w:p w14:paraId="631A006F" w14:textId="77777777" w:rsidR="00FC154A" w:rsidRPr="00025C26" w:rsidRDefault="00FC154A" w:rsidP="004379B7">
      <w:pPr>
        <w:widowControl w:val="0"/>
        <w:autoSpaceDE w:val="0"/>
        <w:autoSpaceDN w:val="0"/>
        <w:adjustRightInd w:val="0"/>
        <w:ind w:firstLine="360"/>
        <w:rPr>
          <w:rFonts w:ascii="Times New Roman" w:hAnsi="Times New Roman" w:cs="Times New Roman"/>
        </w:rPr>
      </w:pPr>
      <w:r w:rsidRPr="00025C26">
        <w:rPr>
          <w:rFonts w:ascii="Times New Roman" w:hAnsi="Times New Roman" w:cs="Times New Roman"/>
        </w:rPr>
        <w:t>Effective research mentoring</w:t>
      </w:r>
      <w:r>
        <w:rPr>
          <w:rFonts w:ascii="Times New Roman" w:hAnsi="Times New Roman" w:cs="Times New Roman"/>
        </w:rPr>
        <w:t xml:space="preserve"> has been shown to enhance</w:t>
      </w:r>
      <w:r w:rsidRPr="00025C26">
        <w:rPr>
          <w:rFonts w:ascii="Times New Roman" w:hAnsi="Times New Roman" w:cs="Times New Roman"/>
        </w:rPr>
        <w:t xml:space="preserve"> recruitment </w:t>
      </w:r>
      <w:r w:rsidR="00966220">
        <w:rPr>
          <w:rFonts w:ascii="Times New Roman" w:hAnsi="Times New Roman" w:cs="Times New Roman"/>
        </w:rPr>
        <w:t xml:space="preserve">and retention </w:t>
      </w:r>
      <w:r w:rsidRPr="00025C26">
        <w:rPr>
          <w:rFonts w:ascii="Times New Roman" w:hAnsi="Times New Roman" w:cs="Times New Roman"/>
        </w:rPr>
        <w:t xml:space="preserve">of </w:t>
      </w:r>
      <w:r w:rsidR="00733D48">
        <w:rPr>
          <w:rFonts w:ascii="Times New Roman" w:hAnsi="Times New Roman" w:cs="Times New Roman"/>
        </w:rPr>
        <w:t xml:space="preserve">URM </w:t>
      </w:r>
      <w:r w:rsidRPr="00025C26">
        <w:rPr>
          <w:rFonts w:ascii="Times New Roman" w:hAnsi="Times New Roman" w:cs="Times New Roman"/>
        </w:rPr>
        <w:t xml:space="preserve">students in </w:t>
      </w:r>
      <w:r w:rsidR="00966220">
        <w:rPr>
          <w:rFonts w:ascii="Times New Roman" w:hAnsi="Times New Roman" w:cs="Times New Roman"/>
        </w:rPr>
        <w:t>STEM</w:t>
      </w:r>
      <w:r w:rsidRPr="00025C26">
        <w:rPr>
          <w:rFonts w:ascii="Times New Roman" w:hAnsi="Times New Roman" w:cs="Times New Roman"/>
        </w:rPr>
        <w:t xml:space="preserve">, and increases persistence towards research careers (Hathaway, et al., 2002; </w:t>
      </w:r>
      <w:proofErr w:type="spellStart"/>
      <w:r w:rsidRPr="00025C26">
        <w:rPr>
          <w:rFonts w:ascii="Times New Roman" w:hAnsi="Times New Roman" w:cs="Times New Roman"/>
        </w:rPr>
        <w:t>Gregerman</w:t>
      </w:r>
      <w:proofErr w:type="spellEnd"/>
      <w:r w:rsidRPr="00025C26">
        <w:rPr>
          <w:rFonts w:ascii="Times New Roman" w:hAnsi="Times New Roman" w:cs="Times New Roman"/>
        </w:rPr>
        <w:t xml:space="preserve">, et al., 1998). </w:t>
      </w:r>
      <w:r w:rsidR="00745DB3">
        <w:rPr>
          <w:rFonts w:ascii="Times New Roman" w:hAnsi="Times New Roman" w:cs="Times New Roman"/>
        </w:rPr>
        <w:t>U</w:t>
      </w:r>
      <w:r w:rsidRPr="00025C26">
        <w:rPr>
          <w:rFonts w:ascii="Times New Roman" w:hAnsi="Times New Roman" w:cs="Times New Roman"/>
        </w:rPr>
        <w:t xml:space="preserve">nderrepresented students who are mentored </w:t>
      </w:r>
      <w:r w:rsidR="00966220">
        <w:rPr>
          <w:rFonts w:ascii="Times New Roman" w:hAnsi="Times New Roman" w:cs="Times New Roman"/>
        </w:rPr>
        <w:t>display higher retention rates</w:t>
      </w:r>
      <w:r w:rsidRPr="00025C26">
        <w:rPr>
          <w:rFonts w:ascii="Times New Roman" w:hAnsi="Times New Roman" w:cs="Times New Roman"/>
        </w:rPr>
        <w:t xml:space="preserve"> (Alberta et al., 2001)</w:t>
      </w:r>
      <w:r w:rsidR="00966220">
        <w:rPr>
          <w:rFonts w:ascii="Times New Roman" w:hAnsi="Times New Roman" w:cs="Times New Roman"/>
        </w:rPr>
        <w:t xml:space="preserve"> with</w:t>
      </w:r>
      <w:r w:rsidRPr="00025C26">
        <w:rPr>
          <w:rFonts w:ascii="Times New Roman" w:hAnsi="Times New Roman" w:cs="Times New Roman"/>
        </w:rPr>
        <w:t xml:space="preserve"> </w:t>
      </w:r>
      <w:r w:rsidR="00745DB3">
        <w:rPr>
          <w:rFonts w:ascii="Times New Roman" w:hAnsi="Times New Roman" w:cs="Times New Roman"/>
        </w:rPr>
        <w:t xml:space="preserve">effective </w:t>
      </w:r>
      <w:r w:rsidRPr="00025C26">
        <w:rPr>
          <w:rFonts w:ascii="Times New Roman" w:hAnsi="Times New Roman" w:cs="Times New Roman"/>
        </w:rPr>
        <w:t xml:space="preserve">mentoring </w:t>
      </w:r>
      <w:r w:rsidR="00745DB3">
        <w:rPr>
          <w:rFonts w:ascii="Times New Roman" w:hAnsi="Times New Roman" w:cs="Times New Roman"/>
        </w:rPr>
        <w:t xml:space="preserve">reported </w:t>
      </w:r>
      <w:r w:rsidRPr="00025C26">
        <w:rPr>
          <w:rFonts w:ascii="Times New Roman" w:hAnsi="Times New Roman" w:cs="Times New Roman"/>
        </w:rPr>
        <w:t xml:space="preserve">as </w:t>
      </w:r>
      <w:r w:rsidR="00745DB3">
        <w:rPr>
          <w:rFonts w:ascii="Times New Roman" w:hAnsi="Times New Roman" w:cs="Times New Roman"/>
        </w:rPr>
        <w:t>a key</w:t>
      </w:r>
      <w:r w:rsidRPr="00025C26">
        <w:rPr>
          <w:rFonts w:ascii="Times New Roman" w:hAnsi="Times New Roman" w:cs="Times New Roman"/>
        </w:rPr>
        <w:t xml:space="preserve"> factor in completing an adva</w:t>
      </w:r>
      <w:r>
        <w:rPr>
          <w:rFonts w:ascii="Times New Roman" w:hAnsi="Times New Roman" w:cs="Times New Roman"/>
        </w:rPr>
        <w:t>nced degree (</w:t>
      </w:r>
      <w:proofErr w:type="spellStart"/>
      <w:r>
        <w:rPr>
          <w:rFonts w:ascii="Times New Roman" w:hAnsi="Times New Roman" w:cs="Times New Roman"/>
        </w:rPr>
        <w:t>Solarzano</w:t>
      </w:r>
      <w:proofErr w:type="spellEnd"/>
      <w:r>
        <w:rPr>
          <w:rFonts w:ascii="Times New Roman" w:hAnsi="Times New Roman" w:cs="Times New Roman"/>
        </w:rPr>
        <w:t xml:space="preserve">, 1993). </w:t>
      </w:r>
      <w:r w:rsidR="00A57CA5">
        <w:rPr>
          <w:rFonts w:ascii="Times New Roman" w:hAnsi="Times New Roman" w:cs="Times New Roman"/>
        </w:rPr>
        <w:t>In fact, s</w:t>
      </w:r>
      <w:r w:rsidR="004379B7">
        <w:rPr>
          <w:rFonts w:ascii="Times New Roman" w:hAnsi="Times New Roman" w:cs="Times New Roman"/>
        </w:rPr>
        <w:t xml:space="preserve">everal </w:t>
      </w:r>
      <w:r>
        <w:rPr>
          <w:rFonts w:ascii="Times New Roman" w:hAnsi="Times New Roman" w:cs="Times New Roman"/>
        </w:rPr>
        <w:t xml:space="preserve">studies </w:t>
      </w:r>
      <w:r w:rsidR="00A57CA5">
        <w:rPr>
          <w:rFonts w:ascii="Times New Roman" w:hAnsi="Times New Roman" w:cs="Times New Roman"/>
        </w:rPr>
        <w:t>of</w:t>
      </w:r>
      <w:r w:rsidR="004379B7">
        <w:rPr>
          <w:rFonts w:ascii="Times New Roman" w:hAnsi="Times New Roman" w:cs="Times New Roman"/>
        </w:rPr>
        <w:t xml:space="preserve"> </w:t>
      </w:r>
      <w:r w:rsidR="00A57CA5">
        <w:rPr>
          <w:rFonts w:ascii="Times New Roman" w:hAnsi="Times New Roman" w:cs="Times New Roman"/>
        </w:rPr>
        <w:t xml:space="preserve">minority and non-minority </w:t>
      </w:r>
      <w:r w:rsidR="00AA1EBC">
        <w:rPr>
          <w:rFonts w:ascii="Times New Roman" w:hAnsi="Times New Roman" w:cs="Times New Roman"/>
        </w:rPr>
        <w:t>medical</w:t>
      </w:r>
      <w:r w:rsidRPr="00025C26">
        <w:rPr>
          <w:rFonts w:ascii="Times New Roman" w:hAnsi="Times New Roman" w:cs="Times New Roman"/>
        </w:rPr>
        <w:t xml:space="preserve"> faculty</w:t>
      </w:r>
      <w:r w:rsidR="004379B7">
        <w:rPr>
          <w:rFonts w:ascii="Times New Roman" w:hAnsi="Times New Roman" w:cs="Times New Roman"/>
        </w:rPr>
        <w:t xml:space="preserve"> </w:t>
      </w:r>
      <w:r>
        <w:rPr>
          <w:rFonts w:ascii="Times New Roman" w:hAnsi="Times New Roman" w:cs="Times New Roman"/>
        </w:rPr>
        <w:t>find that</w:t>
      </w:r>
      <w:r w:rsidR="004379B7">
        <w:rPr>
          <w:rFonts w:ascii="Times New Roman" w:hAnsi="Times New Roman" w:cs="Times New Roman"/>
        </w:rPr>
        <w:t xml:space="preserve"> </w:t>
      </w:r>
      <w:r w:rsidR="00A57CA5">
        <w:rPr>
          <w:rFonts w:ascii="Times New Roman" w:hAnsi="Times New Roman" w:cs="Times New Roman"/>
        </w:rPr>
        <w:t xml:space="preserve">the quality of </w:t>
      </w:r>
      <w:r w:rsidR="004379B7">
        <w:rPr>
          <w:rFonts w:ascii="Times New Roman" w:hAnsi="Times New Roman" w:cs="Times New Roman"/>
        </w:rPr>
        <w:t>mentoring is linked to increased publication rates</w:t>
      </w:r>
      <w:r w:rsidR="00AA1EBC">
        <w:rPr>
          <w:rFonts w:ascii="Times New Roman" w:hAnsi="Times New Roman" w:cs="Times New Roman"/>
        </w:rPr>
        <w:t>, job satisfaction,</w:t>
      </w:r>
      <w:r w:rsidR="004379B7">
        <w:rPr>
          <w:rFonts w:ascii="Times New Roman" w:hAnsi="Times New Roman" w:cs="Times New Roman"/>
        </w:rPr>
        <w:t xml:space="preserve"> and </w:t>
      </w:r>
      <w:r w:rsidR="00745DB3">
        <w:rPr>
          <w:rFonts w:ascii="Times New Roman" w:hAnsi="Times New Roman" w:cs="Times New Roman"/>
        </w:rPr>
        <w:t>career advancement</w:t>
      </w:r>
      <w:r w:rsidR="004379B7">
        <w:rPr>
          <w:rFonts w:ascii="Times New Roman" w:hAnsi="Times New Roman" w:cs="Times New Roman"/>
        </w:rPr>
        <w:t xml:space="preserve"> </w:t>
      </w:r>
      <w:r w:rsidR="00576B0E" w:rsidRPr="00F3651B">
        <w:rPr>
          <w:rFonts w:ascii="Times New Roman" w:hAnsi="Times New Roman" w:cs="Times New Roman"/>
        </w:rPr>
        <w:t>(</w:t>
      </w:r>
      <w:proofErr w:type="spellStart"/>
      <w:r w:rsidR="00AA1EBC" w:rsidRPr="00F3651B">
        <w:rPr>
          <w:rFonts w:ascii="Times New Roman" w:hAnsi="Times New Roman" w:cs="Times New Roman"/>
        </w:rPr>
        <w:t>Schapira</w:t>
      </w:r>
      <w:proofErr w:type="spellEnd"/>
      <w:r w:rsidR="00AA1EBC" w:rsidRPr="00F3651B">
        <w:rPr>
          <w:rFonts w:ascii="Times New Roman" w:hAnsi="Times New Roman" w:cs="Times New Roman"/>
        </w:rPr>
        <w:t xml:space="preserve"> et al.</w:t>
      </w:r>
      <w:proofErr w:type="gramStart"/>
      <w:r w:rsidR="00AA1EBC" w:rsidRPr="00F3651B">
        <w:rPr>
          <w:rFonts w:ascii="Times New Roman" w:hAnsi="Times New Roman" w:cs="Times New Roman"/>
        </w:rPr>
        <w:t>,1992</w:t>
      </w:r>
      <w:proofErr w:type="gramEnd"/>
      <w:r w:rsidR="00AA1EBC" w:rsidRPr="00F3651B">
        <w:rPr>
          <w:rFonts w:ascii="Times New Roman" w:hAnsi="Times New Roman" w:cs="Times New Roman"/>
        </w:rPr>
        <w:t xml:space="preserve">; </w:t>
      </w:r>
      <w:proofErr w:type="spellStart"/>
      <w:r w:rsidR="00AA1EBC" w:rsidRPr="00F3651B">
        <w:rPr>
          <w:rFonts w:ascii="Times New Roman" w:hAnsi="Times New Roman" w:cs="Times New Roman"/>
        </w:rPr>
        <w:t>Palepu</w:t>
      </w:r>
      <w:proofErr w:type="spellEnd"/>
      <w:r w:rsidR="00AA1EBC" w:rsidRPr="00F3651B">
        <w:rPr>
          <w:rFonts w:ascii="Times New Roman" w:hAnsi="Times New Roman" w:cs="Times New Roman"/>
        </w:rPr>
        <w:t xml:space="preserve"> et al., 1996; Steiner, et a</w:t>
      </w:r>
      <w:r w:rsidR="00A57CA5" w:rsidRPr="00F3651B">
        <w:rPr>
          <w:rFonts w:ascii="Times New Roman" w:hAnsi="Times New Roman" w:cs="Times New Roman"/>
        </w:rPr>
        <w:t xml:space="preserve">l., 2002; </w:t>
      </w:r>
      <w:proofErr w:type="spellStart"/>
      <w:r w:rsidR="00A57CA5" w:rsidRPr="00F3651B">
        <w:rPr>
          <w:rFonts w:ascii="Times New Roman" w:hAnsi="Times New Roman" w:cs="Times New Roman"/>
        </w:rPr>
        <w:t>Wingard</w:t>
      </w:r>
      <w:proofErr w:type="spellEnd"/>
      <w:r w:rsidR="00A57CA5" w:rsidRPr="00F3651B">
        <w:rPr>
          <w:rFonts w:ascii="Times New Roman" w:hAnsi="Times New Roman" w:cs="Times New Roman"/>
        </w:rPr>
        <w:t xml:space="preserve"> et al., 2004</w:t>
      </w:r>
      <w:r w:rsidR="00576B0E" w:rsidRPr="00F3651B">
        <w:rPr>
          <w:rFonts w:ascii="Times New Roman" w:hAnsi="Times New Roman" w:cs="Times New Roman"/>
        </w:rPr>
        <w:t>)</w:t>
      </w:r>
      <w:r w:rsidRPr="00025C26">
        <w:rPr>
          <w:rFonts w:ascii="Times New Roman" w:hAnsi="Times New Roman" w:cs="Times New Roman"/>
        </w:rPr>
        <w:t>. F</w:t>
      </w:r>
      <w:r w:rsidR="00A57CA5">
        <w:rPr>
          <w:rFonts w:ascii="Times New Roman" w:hAnsi="Times New Roman" w:cs="Times New Roman"/>
        </w:rPr>
        <w:t>or</w:t>
      </w:r>
      <w:r w:rsidRPr="00025C26">
        <w:rPr>
          <w:rFonts w:ascii="Times New Roman" w:hAnsi="Times New Roman" w:cs="Times New Roman"/>
        </w:rPr>
        <w:t xml:space="preserve"> </w:t>
      </w:r>
      <w:r w:rsidR="00177600">
        <w:rPr>
          <w:rFonts w:ascii="Times New Roman" w:hAnsi="Times New Roman" w:cs="Times New Roman"/>
        </w:rPr>
        <w:t>underrepresented minority faculty</w:t>
      </w:r>
      <w:r w:rsidRPr="00025C26">
        <w:rPr>
          <w:rFonts w:ascii="Times New Roman" w:hAnsi="Times New Roman" w:cs="Times New Roman"/>
        </w:rPr>
        <w:t xml:space="preserve"> with mentors </w:t>
      </w:r>
      <w:r w:rsidR="00A57CA5">
        <w:rPr>
          <w:rFonts w:ascii="Times New Roman" w:hAnsi="Times New Roman" w:cs="Times New Roman"/>
        </w:rPr>
        <w:t xml:space="preserve">studies find that they </w:t>
      </w:r>
      <w:r w:rsidR="00177600">
        <w:rPr>
          <w:rFonts w:ascii="Times New Roman" w:hAnsi="Times New Roman" w:cs="Times New Roman"/>
        </w:rPr>
        <w:t>are more confident</w:t>
      </w:r>
      <w:r>
        <w:rPr>
          <w:rFonts w:ascii="Times New Roman" w:hAnsi="Times New Roman" w:cs="Times New Roman"/>
        </w:rPr>
        <w:t>, and</w:t>
      </w:r>
      <w:r w:rsidR="00177600">
        <w:rPr>
          <w:rFonts w:ascii="Times New Roman" w:hAnsi="Times New Roman" w:cs="Times New Roman"/>
        </w:rPr>
        <w:t xml:space="preserve"> feel</w:t>
      </w:r>
      <w:r>
        <w:rPr>
          <w:rFonts w:ascii="Times New Roman" w:hAnsi="Times New Roman" w:cs="Times New Roman"/>
        </w:rPr>
        <w:t xml:space="preserve"> </w:t>
      </w:r>
      <w:r w:rsidR="00177600">
        <w:rPr>
          <w:rFonts w:ascii="Times New Roman" w:hAnsi="Times New Roman" w:cs="Times New Roman"/>
        </w:rPr>
        <w:t>better</w:t>
      </w:r>
      <w:r w:rsidRPr="00025C26">
        <w:rPr>
          <w:rFonts w:ascii="Times New Roman" w:hAnsi="Times New Roman" w:cs="Times New Roman"/>
        </w:rPr>
        <w:t xml:space="preserve"> support</w:t>
      </w:r>
      <w:r w:rsidR="00177600">
        <w:rPr>
          <w:rFonts w:ascii="Times New Roman" w:hAnsi="Times New Roman" w:cs="Times New Roman"/>
        </w:rPr>
        <w:t xml:space="preserve">ed in their </w:t>
      </w:r>
      <w:r w:rsidR="00AA1EBC">
        <w:rPr>
          <w:rFonts w:ascii="Times New Roman" w:hAnsi="Times New Roman" w:cs="Times New Roman"/>
        </w:rPr>
        <w:t xml:space="preserve">work and </w:t>
      </w:r>
      <w:r w:rsidR="00177600">
        <w:rPr>
          <w:rFonts w:ascii="Times New Roman" w:hAnsi="Times New Roman" w:cs="Times New Roman"/>
        </w:rPr>
        <w:t>career advancement</w:t>
      </w:r>
      <w:r w:rsidRPr="00025C26">
        <w:rPr>
          <w:rFonts w:ascii="Times New Roman" w:hAnsi="Times New Roman" w:cs="Times New Roman"/>
        </w:rPr>
        <w:t xml:space="preserve"> (Beech et al., 2013).</w:t>
      </w:r>
    </w:p>
    <w:p w14:paraId="778F85E7" w14:textId="240E40D6" w:rsidR="00FC154A" w:rsidRDefault="00FC154A" w:rsidP="004379B7">
      <w:pPr>
        <w:widowControl w:val="0"/>
        <w:autoSpaceDE w:val="0"/>
        <w:autoSpaceDN w:val="0"/>
        <w:adjustRightInd w:val="0"/>
        <w:ind w:firstLine="360"/>
        <w:rPr>
          <w:rFonts w:ascii="Times New Roman" w:hAnsi="Times New Roman" w:cs="Times New Roman"/>
        </w:rPr>
      </w:pPr>
      <w:r>
        <w:rPr>
          <w:rFonts w:ascii="Times New Roman" w:hAnsi="Times New Roman" w:cs="Times New Roman"/>
        </w:rPr>
        <w:t xml:space="preserve">While benefits to mentees engaged in mentored research experiences are </w:t>
      </w:r>
      <w:r w:rsidR="003C0023">
        <w:rPr>
          <w:rFonts w:ascii="Times New Roman" w:hAnsi="Times New Roman" w:cs="Times New Roman"/>
        </w:rPr>
        <w:t>clear</w:t>
      </w:r>
      <w:r>
        <w:rPr>
          <w:rFonts w:ascii="Times New Roman" w:hAnsi="Times New Roman" w:cs="Times New Roman"/>
        </w:rPr>
        <w:t xml:space="preserve">, benefits to mentors </w:t>
      </w:r>
      <w:r w:rsidR="003C0023">
        <w:rPr>
          <w:rFonts w:ascii="Times New Roman" w:hAnsi="Times New Roman" w:cs="Times New Roman"/>
        </w:rPr>
        <w:t>have not been well documented</w:t>
      </w:r>
      <w:r>
        <w:rPr>
          <w:rFonts w:ascii="Times New Roman" w:hAnsi="Times New Roman" w:cs="Times New Roman"/>
        </w:rPr>
        <w:t>.</w:t>
      </w:r>
      <w:r w:rsidR="00464B87">
        <w:rPr>
          <w:rFonts w:ascii="Times New Roman" w:hAnsi="Times New Roman" w:cs="Times New Roman"/>
        </w:rPr>
        <w:t xml:space="preserve"> For example, while it</w:t>
      </w:r>
      <w:r w:rsidR="003C0023">
        <w:rPr>
          <w:rFonts w:ascii="Times New Roman" w:hAnsi="Times New Roman" w:cs="Times New Roman"/>
        </w:rPr>
        <w:t xml:space="preserve"> has been shown</w:t>
      </w:r>
      <w:r>
        <w:rPr>
          <w:rFonts w:ascii="Times New Roman" w:hAnsi="Times New Roman" w:cs="Times New Roman"/>
        </w:rPr>
        <w:t xml:space="preserve"> that </w:t>
      </w:r>
      <w:r w:rsidRPr="00025C26">
        <w:rPr>
          <w:rFonts w:ascii="Times New Roman" w:hAnsi="Times New Roman" w:cs="Times New Roman"/>
        </w:rPr>
        <w:t xml:space="preserve">increased productivity among </w:t>
      </w:r>
      <w:r w:rsidR="000E5F93">
        <w:rPr>
          <w:rFonts w:ascii="Times New Roman" w:hAnsi="Times New Roman" w:cs="Times New Roman"/>
        </w:rPr>
        <w:t xml:space="preserve">undergraduate research </w:t>
      </w:r>
      <w:r w:rsidRPr="00025C26">
        <w:rPr>
          <w:rFonts w:ascii="Times New Roman" w:hAnsi="Times New Roman" w:cs="Times New Roman"/>
        </w:rPr>
        <w:t>mentees inevitably leads to increased productivity for mentors (Dolan and Johnson, 2009)</w:t>
      </w:r>
      <w:r w:rsidR="00464B87">
        <w:rPr>
          <w:rFonts w:ascii="Times New Roman" w:hAnsi="Times New Roman" w:cs="Times New Roman"/>
        </w:rPr>
        <w:t xml:space="preserve">, other benefits are not well studied and </w:t>
      </w:r>
      <w:r w:rsidR="000E5F93">
        <w:rPr>
          <w:rFonts w:ascii="Times New Roman" w:hAnsi="Times New Roman" w:cs="Times New Roman"/>
        </w:rPr>
        <w:t xml:space="preserve">are </w:t>
      </w:r>
      <w:r w:rsidR="00464B87">
        <w:rPr>
          <w:rFonts w:ascii="Times New Roman" w:hAnsi="Times New Roman" w:cs="Times New Roman"/>
        </w:rPr>
        <w:t>largely anecdotal</w:t>
      </w:r>
      <w:r w:rsidR="003C0023">
        <w:rPr>
          <w:rFonts w:ascii="Times New Roman" w:hAnsi="Times New Roman" w:cs="Times New Roman"/>
        </w:rPr>
        <w:t>.</w:t>
      </w:r>
      <w:r w:rsidRPr="00025C26">
        <w:rPr>
          <w:rFonts w:ascii="Times New Roman" w:hAnsi="Times New Roman" w:cs="Times New Roman"/>
        </w:rPr>
        <w:t xml:space="preserve"> Other benefits to mentors </w:t>
      </w:r>
      <w:r w:rsidR="00464B87">
        <w:rPr>
          <w:rFonts w:ascii="Times New Roman" w:hAnsi="Times New Roman" w:cs="Times New Roman"/>
        </w:rPr>
        <w:t xml:space="preserve">described in this way </w:t>
      </w:r>
      <w:r>
        <w:rPr>
          <w:rFonts w:ascii="Times New Roman" w:hAnsi="Times New Roman" w:cs="Times New Roman"/>
        </w:rPr>
        <w:t>can</w:t>
      </w:r>
      <w:r w:rsidRPr="00025C26">
        <w:rPr>
          <w:rFonts w:ascii="Times New Roman" w:hAnsi="Times New Roman" w:cs="Times New Roman"/>
        </w:rPr>
        <w:t xml:space="preserve"> include personal satisfaction and enhancement of </w:t>
      </w:r>
      <w:r w:rsidR="00464B87">
        <w:rPr>
          <w:rFonts w:ascii="Times New Roman" w:hAnsi="Times New Roman" w:cs="Times New Roman"/>
        </w:rPr>
        <w:t xml:space="preserve">management and leadership </w:t>
      </w:r>
      <w:r w:rsidRPr="00025C26">
        <w:rPr>
          <w:rFonts w:ascii="Times New Roman" w:hAnsi="Times New Roman" w:cs="Times New Roman"/>
        </w:rPr>
        <w:t>skills for professional development.</w:t>
      </w:r>
      <w:ins w:id="20" w:author="Blake Riggs" w:date="2015-02-26T08:57:00Z">
        <w:r w:rsidR="00B16C59">
          <w:rPr>
            <w:rFonts w:ascii="Times New Roman" w:hAnsi="Times New Roman" w:cs="Times New Roman"/>
          </w:rPr>
          <w:t xml:space="preserve"> </w:t>
        </w:r>
      </w:ins>
      <w:ins w:id="21" w:author="Blake Riggs" w:date="2015-02-26T08:58:00Z">
        <w:r w:rsidR="00B16C59">
          <w:rPr>
            <w:rFonts w:ascii="Times New Roman" w:hAnsi="Times New Roman" w:cs="Times New Roman"/>
          </w:rPr>
          <w:t xml:space="preserve">Additionally, </w:t>
        </w:r>
      </w:ins>
      <w:ins w:id="22" w:author="Blake Riggs" w:date="2015-02-26T08:57:00Z">
        <w:r w:rsidR="00B16C59" w:rsidRPr="00B16C59">
          <w:rPr>
            <w:rFonts w:ascii="Times New Roman" w:hAnsi="Times New Roman" w:cs="Times New Roman"/>
          </w:rPr>
          <w:t>e</w:t>
        </w:r>
        <w:r w:rsidR="00B16C59" w:rsidRPr="00F3651B">
          <w:rPr>
            <w:rFonts w:ascii="Times New Roman" w:hAnsi="Times New Roman" w:cs="Times New Roman"/>
          </w:rPr>
          <w:t>ffective mentors facilitate the recruitment of savvy and dedicated students to the mentor's research program.</w:t>
        </w:r>
      </w:ins>
      <w:r>
        <w:rPr>
          <w:rFonts w:ascii="Times New Roman" w:hAnsi="Times New Roman" w:cs="Times New Roman"/>
        </w:rPr>
        <w:t xml:space="preserve"> These benefits can be accrued by senior mentors who lead research programs</w:t>
      </w:r>
      <w:r w:rsidR="00464B87">
        <w:rPr>
          <w:rFonts w:ascii="Times New Roman" w:hAnsi="Times New Roman" w:cs="Times New Roman"/>
        </w:rPr>
        <w:t xml:space="preserve"> regardless of minority status</w:t>
      </w:r>
      <w:r>
        <w:rPr>
          <w:rFonts w:ascii="Times New Roman" w:hAnsi="Times New Roman" w:cs="Times New Roman"/>
        </w:rPr>
        <w:t>, and in this report we examine benefits accrued by near-peer mentors from historically underrepresented groups in science at a minority-serving institution.</w:t>
      </w:r>
    </w:p>
    <w:p w14:paraId="5810D81E" w14:textId="77777777" w:rsidR="00FC154A" w:rsidRPr="00025C26" w:rsidRDefault="00FC154A" w:rsidP="004379B7">
      <w:pPr>
        <w:widowControl w:val="0"/>
        <w:autoSpaceDE w:val="0"/>
        <w:autoSpaceDN w:val="0"/>
        <w:adjustRightInd w:val="0"/>
        <w:ind w:firstLine="360"/>
        <w:rPr>
          <w:rFonts w:ascii="Times New Roman" w:hAnsi="Times New Roman" w:cs="Times New Roman"/>
        </w:rPr>
      </w:pPr>
      <w:r>
        <w:rPr>
          <w:rFonts w:ascii="Times New Roman" w:hAnsi="Times New Roman" w:cs="Times New Roman"/>
        </w:rPr>
        <w:t>Near-peer relationships are characterized by the pairing of individual</w:t>
      </w:r>
      <w:r w:rsidR="00752F69">
        <w:rPr>
          <w:rFonts w:ascii="Times New Roman" w:hAnsi="Times New Roman" w:cs="Times New Roman"/>
        </w:rPr>
        <w:t>s</w:t>
      </w:r>
      <w:r>
        <w:rPr>
          <w:rFonts w:ascii="Times New Roman" w:hAnsi="Times New Roman" w:cs="Times New Roman"/>
        </w:rPr>
        <w:t xml:space="preserve"> who are slightly more advanced in learning and/or training with individuals who are less advanced, and we find that </w:t>
      </w:r>
      <w:r w:rsidR="00752F69">
        <w:rPr>
          <w:rFonts w:ascii="Times New Roman" w:hAnsi="Times New Roman" w:cs="Times New Roman"/>
        </w:rPr>
        <w:t>this pairing a</w:t>
      </w:r>
      <w:r>
        <w:rPr>
          <w:rFonts w:ascii="Times New Roman" w:hAnsi="Times New Roman" w:cs="Times New Roman"/>
        </w:rPr>
        <w:t>ccrued unexpected benefits to the slightly more advanced mentors. In particular, we</w:t>
      </w:r>
      <w:r w:rsidRPr="00025C26">
        <w:rPr>
          <w:rFonts w:ascii="Times New Roman" w:hAnsi="Times New Roman" w:cs="Times New Roman"/>
        </w:rPr>
        <w:t xml:space="preserve"> find </w:t>
      </w:r>
      <w:r>
        <w:rPr>
          <w:rFonts w:ascii="Times New Roman" w:hAnsi="Times New Roman" w:cs="Times New Roman"/>
        </w:rPr>
        <w:t>that</w:t>
      </w:r>
      <w:r w:rsidRPr="00025C26">
        <w:rPr>
          <w:rFonts w:ascii="Times New Roman" w:hAnsi="Times New Roman" w:cs="Times New Roman"/>
        </w:rPr>
        <w:t xml:space="preserve"> </w:t>
      </w:r>
      <w:r>
        <w:rPr>
          <w:rFonts w:ascii="Times New Roman" w:hAnsi="Times New Roman" w:cs="Times New Roman"/>
        </w:rPr>
        <w:t xml:space="preserve">near-peer </w:t>
      </w:r>
      <w:r w:rsidRPr="00025C26">
        <w:rPr>
          <w:rFonts w:ascii="Times New Roman" w:hAnsi="Times New Roman" w:cs="Times New Roman"/>
        </w:rPr>
        <w:t xml:space="preserve">mentors from underrepresented groups </w:t>
      </w:r>
      <w:r>
        <w:rPr>
          <w:rFonts w:ascii="Times New Roman" w:hAnsi="Times New Roman" w:cs="Times New Roman"/>
        </w:rPr>
        <w:t xml:space="preserve">voice changes in attitudes and perceptions linked to increased persistence in science. Thus our near-peer mentoring approach </w:t>
      </w:r>
      <w:ins w:id="23" w:author="Blake Riggs" w:date="2015-02-26T08:59:00Z">
        <w:r w:rsidR="00B16C59">
          <w:rPr>
            <w:rFonts w:ascii="Times New Roman" w:hAnsi="Times New Roman" w:cs="Times New Roman"/>
          </w:rPr>
          <w:t xml:space="preserve">appears to </w:t>
        </w:r>
      </w:ins>
      <w:r>
        <w:rPr>
          <w:rFonts w:ascii="Times New Roman" w:hAnsi="Times New Roman" w:cs="Times New Roman"/>
        </w:rPr>
        <w:t>not only benefits mentees by overcoming some of the limitations imposed by the lack of universally accessible and sometimes poor research experiences, it also benefit mentors</w:t>
      </w:r>
      <w:r w:rsidR="00752F69">
        <w:rPr>
          <w:rFonts w:ascii="Times New Roman" w:hAnsi="Times New Roman" w:cs="Times New Roman"/>
        </w:rPr>
        <w:t>. I</w:t>
      </w:r>
      <w:r>
        <w:rPr>
          <w:rFonts w:ascii="Times New Roman" w:hAnsi="Times New Roman" w:cs="Times New Roman"/>
        </w:rPr>
        <w:t xml:space="preserve">n this way </w:t>
      </w:r>
      <w:r w:rsidR="00752F69">
        <w:rPr>
          <w:rFonts w:ascii="Times New Roman" w:hAnsi="Times New Roman" w:cs="Times New Roman"/>
        </w:rPr>
        <w:t>our near-peer mentoring approaches amplify</w:t>
      </w:r>
      <w:r>
        <w:rPr>
          <w:rFonts w:ascii="Times New Roman" w:hAnsi="Times New Roman" w:cs="Times New Roman"/>
        </w:rPr>
        <w:t xml:space="preserve"> efforts to increase diversity in STEM</w:t>
      </w:r>
      <w:r w:rsidRPr="00025C26">
        <w:rPr>
          <w:rFonts w:ascii="Times New Roman" w:hAnsi="Times New Roman" w:cs="Times New Roman"/>
        </w:rPr>
        <w:t>.</w:t>
      </w:r>
    </w:p>
    <w:p w14:paraId="193FD1A4" w14:textId="77777777" w:rsidR="00025C26" w:rsidRPr="00025C26" w:rsidRDefault="00025C26" w:rsidP="004379B7">
      <w:pPr>
        <w:ind w:firstLine="720"/>
        <w:rPr>
          <w:rFonts w:ascii="Times New Roman" w:hAnsi="Times New Roman" w:cs="Times New Roman"/>
        </w:rPr>
      </w:pPr>
    </w:p>
    <w:p w14:paraId="405A32C8" w14:textId="77777777" w:rsidR="006B0959" w:rsidRDefault="006B0959" w:rsidP="004379B7">
      <w:pPr>
        <w:rPr>
          <w:rFonts w:ascii="Times New Roman" w:hAnsi="Times New Roman" w:cs="Times New Roman"/>
          <w:b/>
        </w:rPr>
      </w:pPr>
      <w:r w:rsidRPr="00025C26">
        <w:rPr>
          <w:rFonts w:ascii="Times New Roman" w:hAnsi="Times New Roman" w:cs="Times New Roman"/>
          <w:b/>
          <w:i/>
        </w:rPr>
        <w:t>Approach</w:t>
      </w:r>
      <w:r w:rsidRPr="00025C26">
        <w:rPr>
          <w:rFonts w:ascii="Times New Roman" w:hAnsi="Times New Roman" w:cs="Times New Roman"/>
          <w:b/>
        </w:rPr>
        <w:t>: Informal and Formal Near-peer Mentoring</w:t>
      </w:r>
    </w:p>
    <w:p w14:paraId="5F5AF0F4" w14:textId="10A2F221" w:rsidR="00375158" w:rsidRDefault="00375158" w:rsidP="00200173">
      <w:pPr>
        <w:ind w:firstLine="720"/>
        <w:jc w:val="both"/>
        <w:rPr>
          <w:rFonts w:ascii="Times New Roman" w:hAnsi="Times New Roman" w:cs="Times New Roman"/>
        </w:rPr>
        <w:pPrChange w:id="24" w:author="Diego Gelsinger" w:date="2015-02-26T21:57:00Z">
          <w:pPr>
            <w:jc w:val="both"/>
          </w:pPr>
        </w:pPrChange>
      </w:pPr>
      <w:r>
        <w:rPr>
          <w:rFonts w:ascii="Times New Roman" w:hAnsi="Times New Roman" w:cs="Times New Roman"/>
        </w:rPr>
        <w:t xml:space="preserve">There has been an increase in the numbers of URM students entering STEM degrees and involved in undergraduate research, however this has not translated into increased numbers </w:t>
      </w:r>
      <w:ins w:id="25" w:author="Blake Riggs" w:date="2015-02-26T08:59:00Z">
        <w:r w:rsidR="00B16C59">
          <w:rPr>
            <w:rFonts w:ascii="Times New Roman" w:hAnsi="Times New Roman" w:cs="Times New Roman"/>
          </w:rPr>
          <w:t xml:space="preserve">of URM professionals </w:t>
        </w:r>
      </w:ins>
      <w:r>
        <w:rPr>
          <w:rFonts w:ascii="Times New Roman" w:hAnsi="Times New Roman" w:cs="Times New Roman"/>
        </w:rPr>
        <w:t>in STEM careers.  Several studies suggest that students involved in undergraduate research can act as a pathway for careers in STEM (</w:t>
      </w:r>
      <w:proofErr w:type="spellStart"/>
      <w:r>
        <w:rPr>
          <w:rFonts w:ascii="Times New Roman" w:hAnsi="Times New Roman" w:cs="Times New Roman"/>
        </w:rPr>
        <w:t>Lopatto</w:t>
      </w:r>
      <w:proofErr w:type="spellEnd"/>
      <w:r>
        <w:rPr>
          <w:rFonts w:ascii="Times New Roman" w:hAnsi="Times New Roman" w:cs="Times New Roman"/>
        </w:rPr>
        <w:t xml:space="preserve"> 2007, </w:t>
      </w:r>
      <w:ins w:id="26" w:author="Blake Riggs" w:date="2015-02-26T09:03:00Z">
        <w:r w:rsidR="00B16C59">
          <w:rPr>
            <w:rFonts w:ascii="Times New Roman" w:hAnsi="Times New Roman" w:cs="Times New Roman"/>
          </w:rPr>
          <w:t>Russell</w:t>
        </w:r>
      </w:ins>
      <w:ins w:id="27" w:author="Blake Riggs" w:date="2015-02-26T13:00:00Z">
        <w:r w:rsidR="00F91473">
          <w:rPr>
            <w:rFonts w:ascii="Times New Roman" w:hAnsi="Times New Roman" w:cs="Times New Roman"/>
          </w:rPr>
          <w:t xml:space="preserve"> et al.,</w:t>
        </w:r>
      </w:ins>
      <w:ins w:id="28" w:author="Blake Riggs" w:date="2015-02-26T09:03:00Z">
        <w:r w:rsidR="00B16C59">
          <w:rPr>
            <w:rFonts w:ascii="Times New Roman" w:hAnsi="Times New Roman" w:cs="Times New Roman"/>
          </w:rPr>
          <w:t xml:space="preserve"> 2007</w:t>
        </w:r>
      </w:ins>
      <w:ins w:id="29" w:author="Blake Riggs" w:date="2015-02-26T09:05:00Z">
        <w:r w:rsidR="00B16C59">
          <w:rPr>
            <w:rFonts w:ascii="Times New Roman" w:hAnsi="Times New Roman" w:cs="Times New Roman"/>
          </w:rPr>
          <w:t xml:space="preserve">, </w:t>
        </w:r>
        <w:proofErr w:type="spellStart"/>
        <w:r w:rsidR="00B16C59">
          <w:rPr>
            <w:rFonts w:ascii="Times New Roman" w:hAnsi="Times New Roman" w:cs="Times New Roman"/>
          </w:rPr>
          <w:t>Thiry</w:t>
        </w:r>
        <w:proofErr w:type="spellEnd"/>
        <w:r w:rsidR="00B16C59">
          <w:rPr>
            <w:rFonts w:ascii="Times New Roman" w:hAnsi="Times New Roman" w:cs="Times New Roman"/>
          </w:rPr>
          <w:t xml:space="preserve"> </w:t>
        </w:r>
      </w:ins>
      <w:ins w:id="30" w:author="Blake Riggs" w:date="2015-02-26T13:03:00Z">
        <w:r w:rsidR="00741FE3">
          <w:rPr>
            <w:rFonts w:ascii="Times New Roman" w:hAnsi="Times New Roman" w:cs="Times New Roman"/>
          </w:rPr>
          <w:t xml:space="preserve">et al., </w:t>
        </w:r>
      </w:ins>
      <w:ins w:id="31" w:author="Blake Riggs" w:date="2015-02-26T09:05:00Z">
        <w:r w:rsidR="00B16C59">
          <w:rPr>
            <w:rFonts w:ascii="Times New Roman" w:hAnsi="Times New Roman" w:cs="Times New Roman"/>
          </w:rPr>
          <w:t>2011</w:t>
        </w:r>
      </w:ins>
      <w:r>
        <w:rPr>
          <w:rFonts w:ascii="Times New Roman" w:hAnsi="Times New Roman" w:cs="Times New Roman"/>
        </w:rPr>
        <w:t>)</w:t>
      </w:r>
      <w:ins w:id="32" w:author="Miquella Chavez" w:date="2015-02-22T15:04:00Z">
        <w:r w:rsidR="00B072AC">
          <w:rPr>
            <w:rFonts w:ascii="Times New Roman" w:hAnsi="Times New Roman" w:cs="Times New Roman"/>
          </w:rPr>
          <w:t>.</w:t>
        </w:r>
      </w:ins>
      <w:r>
        <w:rPr>
          <w:rFonts w:ascii="Times New Roman" w:hAnsi="Times New Roman" w:cs="Times New Roman"/>
        </w:rPr>
        <w:t xml:space="preserve"> </w:t>
      </w:r>
      <w:ins w:id="33" w:author="Miquella Chavez" w:date="2015-02-22T15:04:00Z">
        <w:r w:rsidR="00B072AC">
          <w:rPr>
            <w:rFonts w:ascii="Times New Roman" w:hAnsi="Times New Roman" w:cs="Times New Roman"/>
          </w:rPr>
          <w:t>H</w:t>
        </w:r>
      </w:ins>
      <w:r>
        <w:rPr>
          <w:rFonts w:ascii="Times New Roman" w:hAnsi="Times New Roman" w:cs="Times New Roman"/>
        </w:rPr>
        <w:t>owever, retention of URM students in STEM majors and access to research opportunities persist as a major barrier towards completion of degree programs</w:t>
      </w:r>
      <w:r w:rsidR="001B57D2">
        <w:rPr>
          <w:rFonts w:ascii="Times New Roman" w:hAnsi="Times New Roman" w:cs="Times New Roman"/>
        </w:rPr>
        <w:t xml:space="preserve">.  Here we propose that near-peer mentoring strategies will </w:t>
      </w:r>
      <w:r w:rsidR="002936D3">
        <w:rPr>
          <w:rFonts w:ascii="Times New Roman" w:hAnsi="Times New Roman" w:cs="Times New Roman"/>
        </w:rPr>
        <w:t>increase retention rates in STEM majors and provide knowledge and access to research experiences. We employed both an informal and formal near-peer mentoring strategies to increase exposure to scholarship and undergraduate research opportunities</w:t>
      </w:r>
      <w:r w:rsidR="00EE3C42">
        <w:rPr>
          <w:rFonts w:ascii="Times New Roman" w:hAnsi="Times New Roman" w:cs="Times New Roman"/>
        </w:rPr>
        <w:t>, reduce social isolation,</w:t>
      </w:r>
      <w:r w:rsidR="002936D3">
        <w:rPr>
          <w:rFonts w:ascii="Times New Roman" w:hAnsi="Times New Roman" w:cs="Times New Roman"/>
        </w:rPr>
        <w:t xml:space="preserve"> build a support network</w:t>
      </w:r>
      <w:r w:rsidR="00EE3C42">
        <w:rPr>
          <w:rFonts w:ascii="Times New Roman" w:hAnsi="Times New Roman" w:cs="Times New Roman"/>
        </w:rPr>
        <w:t>, and increase self-efficacy.</w:t>
      </w:r>
    </w:p>
    <w:p w14:paraId="3EDAB9BA" w14:textId="77777777" w:rsidR="00375158" w:rsidRDefault="00375158" w:rsidP="004379B7">
      <w:pPr>
        <w:jc w:val="both"/>
        <w:rPr>
          <w:rFonts w:ascii="Times New Roman" w:hAnsi="Times New Roman" w:cs="Times New Roman"/>
        </w:rPr>
      </w:pPr>
    </w:p>
    <w:p w14:paraId="6813DC6D" w14:textId="77777777" w:rsidR="00743C51" w:rsidRPr="00FC154A" w:rsidRDefault="00743C51" w:rsidP="004379B7">
      <w:pPr>
        <w:jc w:val="both"/>
        <w:rPr>
          <w:rFonts w:ascii="Times New Roman" w:hAnsi="Times New Roman" w:cs="Times New Roman"/>
          <w:i/>
        </w:rPr>
      </w:pPr>
      <w:r w:rsidRPr="00FC154A">
        <w:rPr>
          <w:rFonts w:ascii="Times New Roman" w:hAnsi="Times New Roman" w:cs="Times New Roman"/>
          <w:i/>
        </w:rPr>
        <w:t>Informal near-peer mentoring program</w:t>
      </w:r>
      <w:ins w:id="34" w:author="Miquella Chavez" w:date="2015-02-22T18:46:00Z">
        <w:r w:rsidR="00930B48">
          <w:rPr>
            <w:rFonts w:ascii="Times New Roman" w:hAnsi="Times New Roman" w:cs="Times New Roman"/>
            <w:i/>
          </w:rPr>
          <w:t>:</w:t>
        </w:r>
      </w:ins>
      <w:r w:rsidR="00C85C48" w:rsidRPr="00FC154A">
        <w:rPr>
          <w:rFonts w:ascii="Times New Roman" w:hAnsi="Times New Roman" w:cs="Times New Roman"/>
          <w:i/>
        </w:rPr>
        <w:t xml:space="preserve"> Biology Undergraduate Mentor Program (BUMP)</w:t>
      </w:r>
    </w:p>
    <w:p w14:paraId="5CFC22DA" w14:textId="2CB05B20" w:rsidR="00F96BE1" w:rsidRPr="00025C26" w:rsidRDefault="0066106E" w:rsidP="00200173">
      <w:pPr>
        <w:ind w:firstLine="720"/>
        <w:rPr>
          <w:rFonts w:ascii="Times New Roman" w:hAnsi="Times New Roman" w:cs="Times New Roman"/>
        </w:rPr>
        <w:pPrChange w:id="35" w:author="Diego Gelsinger" w:date="2015-02-26T21:57:00Z">
          <w:pPr/>
        </w:pPrChange>
      </w:pPr>
      <w:bookmarkStart w:id="36" w:name="_GoBack"/>
      <w:bookmarkEnd w:id="36"/>
      <w:r w:rsidRPr="00025C26">
        <w:rPr>
          <w:rFonts w:ascii="Times New Roman" w:hAnsi="Times New Roman" w:cs="Times New Roman"/>
        </w:rPr>
        <w:t>In order to address th</w:t>
      </w:r>
      <w:r w:rsidR="00EE3C42">
        <w:rPr>
          <w:rFonts w:ascii="Times New Roman" w:hAnsi="Times New Roman" w:cs="Times New Roman"/>
        </w:rPr>
        <w:t>e aforementioned</w:t>
      </w:r>
      <w:r w:rsidRPr="00025C26">
        <w:rPr>
          <w:rFonts w:ascii="Times New Roman" w:hAnsi="Times New Roman" w:cs="Times New Roman"/>
        </w:rPr>
        <w:t xml:space="preserve"> issue</w:t>
      </w:r>
      <w:r w:rsidR="00EE3C42">
        <w:rPr>
          <w:rFonts w:ascii="Times New Roman" w:hAnsi="Times New Roman" w:cs="Times New Roman"/>
        </w:rPr>
        <w:t>s</w:t>
      </w:r>
      <w:r w:rsidRPr="00025C26">
        <w:rPr>
          <w:rFonts w:ascii="Times New Roman" w:hAnsi="Times New Roman" w:cs="Times New Roman"/>
        </w:rPr>
        <w:t>, we implemented an informal near-peer mentoring strategy with lower-division students being mentored by upper division undergraduate students within the Biology department</w:t>
      </w:r>
      <w:ins w:id="37" w:author="Blake Riggs" w:date="2015-02-26T09:05:00Z">
        <w:r w:rsidR="00B16C59">
          <w:rPr>
            <w:rFonts w:ascii="Times New Roman" w:hAnsi="Times New Roman" w:cs="Times New Roman"/>
          </w:rPr>
          <w:t xml:space="preserve"> at San Francisco State University (SF State)</w:t>
        </w:r>
      </w:ins>
      <w:r w:rsidRPr="00025C26">
        <w:rPr>
          <w:rFonts w:ascii="Times New Roman" w:hAnsi="Times New Roman" w:cs="Times New Roman"/>
        </w:rPr>
        <w:t xml:space="preserve">.  Near-peer mentoring has been used by many universities and educational non-profit organizations and has </w:t>
      </w:r>
      <w:ins w:id="38" w:author="Miquella Chavez" w:date="2015-02-22T15:06:00Z">
        <w:r w:rsidR="00B072AC" w:rsidRPr="00025C26">
          <w:rPr>
            <w:rFonts w:ascii="Times New Roman" w:hAnsi="Times New Roman" w:cs="Times New Roman"/>
          </w:rPr>
          <w:t xml:space="preserve">recently </w:t>
        </w:r>
      </w:ins>
      <w:r w:rsidRPr="00025C26">
        <w:rPr>
          <w:rFonts w:ascii="Times New Roman" w:hAnsi="Times New Roman" w:cs="Times New Roman"/>
        </w:rPr>
        <w:t xml:space="preserve">been the focus of a national effort to </w:t>
      </w:r>
      <w:r w:rsidR="00E31165" w:rsidRPr="00025C26">
        <w:rPr>
          <w:rFonts w:ascii="Times New Roman" w:hAnsi="Times New Roman" w:cs="Times New Roman"/>
        </w:rPr>
        <w:t xml:space="preserve">increase </w:t>
      </w:r>
      <w:ins w:id="39" w:author="Miquella Chavez" w:date="2015-02-22T15:06:00Z">
        <w:r w:rsidR="00B072AC">
          <w:rPr>
            <w:rFonts w:ascii="Times New Roman" w:hAnsi="Times New Roman" w:cs="Times New Roman"/>
          </w:rPr>
          <w:t>U.S.</w:t>
        </w:r>
      </w:ins>
      <w:r w:rsidR="00E31165" w:rsidRPr="00025C26">
        <w:rPr>
          <w:rFonts w:ascii="Times New Roman" w:hAnsi="Times New Roman" w:cs="Times New Roman"/>
        </w:rPr>
        <w:t xml:space="preserve"> graduation rates</w:t>
      </w:r>
      <w:ins w:id="40" w:author="Blake Riggs" w:date="2015-02-26T09:11:00Z">
        <w:r w:rsidR="00E472B8">
          <w:rPr>
            <w:rFonts w:ascii="Times New Roman" w:hAnsi="Times New Roman" w:cs="Times New Roman"/>
          </w:rPr>
          <w:t xml:space="preserve"> through STEM mentoring</w:t>
        </w:r>
      </w:ins>
      <w:r w:rsidR="00E31165" w:rsidRPr="00025C26">
        <w:rPr>
          <w:rFonts w:ascii="Times New Roman" w:hAnsi="Times New Roman" w:cs="Times New Roman"/>
        </w:rPr>
        <w:t xml:space="preserve"> to </w:t>
      </w:r>
      <w:ins w:id="41" w:author="Blake Riggs" w:date="2015-02-26T09:06:00Z">
        <w:r w:rsidR="00E472B8">
          <w:rPr>
            <w:rFonts w:ascii="Times New Roman" w:hAnsi="Times New Roman" w:cs="Times New Roman"/>
          </w:rPr>
          <w:t>be</w:t>
        </w:r>
      </w:ins>
      <w:ins w:id="42" w:author="Blake Riggs" w:date="2015-02-26T09:11:00Z">
        <w:r w:rsidR="00E472B8">
          <w:rPr>
            <w:rFonts w:ascii="Times New Roman" w:hAnsi="Times New Roman" w:cs="Times New Roman"/>
          </w:rPr>
          <w:t>come</w:t>
        </w:r>
      </w:ins>
      <w:ins w:id="43" w:author="Blake Riggs" w:date="2015-02-26T09:06:00Z">
        <w:r w:rsidR="00E472B8">
          <w:rPr>
            <w:rFonts w:ascii="Times New Roman" w:hAnsi="Times New Roman" w:cs="Times New Roman"/>
          </w:rPr>
          <w:t xml:space="preserve"> </w:t>
        </w:r>
      </w:ins>
      <w:r w:rsidR="00E31165" w:rsidRPr="00025C26">
        <w:rPr>
          <w:rFonts w:ascii="Times New Roman" w:hAnsi="Times New Roman" w:cs="Times New Roman"/>
        </w:rPr>
        <w:t xml:space="preserve">the highest in the world by 2020 </w:t>
      </w:r>
      <w:ins w:id="44" w:author="Blake Riggs" w:date="2015-02-26T09:10:00Z">
        <w:r w:rsidR="00E472B8" w:rsidRPr="00E472B8">
          <w:rPr>
            <w:rFonts w:ascii="Times New Roman" w:hAnsi="Times New Roman" w:cs="Times New Roman"/>
          </w:rPr>
          <w:t>(</w:t>
        </w:r>
        <w:proofErr w:type="spellStart"/>
        <w:r w:rsidR="00E472B8" w:rsidRPr="00F3651B">
          <w:rPr>
            <w:rFonts w:ascii="Times New Roman" w:hAnsi="Times New Roman" w:cs="Times New Roman"/>
            <w:color w:val="1A1A1A"/>
          </w:rPr>
          <w:t>Nekuda</w:t>
        </w:r>
        <w:proofErr w:type="spellEnd"/>
        <w:r w:rsidR="00E472B8" w:rsidRPr="00F3651B">
          <w:rPr>
            <w:rFonts w:ascii="Times New Roman" w:hAnsi="Times New Roman" w:cs="Times New Roman"/>
            <w:color w:val="1A1A1A"/>
          </w:rPr>
          <w:t xml:space="preserve"> Malik</w:t>
        </w:r>
        <w:r w:rsidR="00E472B8" w:rsidRPr="00F3651B" w:rsidDel="00E472B8">
          <w:rPr>
            <w:rFonts w:ascii="Times New Roman" w:hAnsi="Times New Roman" w:cs="Times New Roman"/>
          </w:rPr>
          <w:t xml:space="preserve"> </w:t>
        </w:r>
        <w:r w:rsidR="00E472B8" w:rsidRPr="00F3651B">
          <w:rPr>
            <w:rFonts w:ascii="Times New Roman" w:hAnsi="Times New Roman" w:cs="Times New Roman"/>
          </w:rPr>
          <w:t>2014)</w:t>
        </w:r>
      </w:ins>
      <w:r w:rsidR="004B1C97" w:rsidRPr="00E472B8">
        <w:rPr>
          <w:rFonts w:ascii="Times New Roman" w:hAnsi="Times New Roman" w:cs="Times New Roman"/>
        </w:rPr>
        <w:t>.</w:t>
      </w:r>
      <w:r w:rsidR="00E31165" w:rsidRPr="00025C26">
        <w:rPr>
          <w:rFonts w:ascii="Times New Roman" w:hAnsi="Times New Roman" w:cs="Times New Roman"/>
        </w:rPr>
        <w:t xml:space="preserve">  In addition, near-peer mentoring has been shown </w:t>
      </w:r>
      <w:r w:rsidR="004B019D" w:rsidRPr="00025C26">
        <w:rPr>
          <w:rFonts w:ascii="Times New Roman" w:hAnsi="Times New Roman" w:cs="Times New Roman"/>
        </w:rPr>
        <w:t xml:space="preserve">to be extremely successful in </w:t>
      </w:r>
      <w:ins w:id="45" w:author="Blake Riggs" w:date="2015-02-26T09:07:00Z">
        <w:r w:rsidR="00E472B8">
          <w:rPr>
            <w:rFonts w:ascii="Times New Roman" w:hAnsi="Times New Roman" w:cs="Times New Roman"/>
          </w:rPr>
          <w:t xml:space="preserve">the </w:t>
        </w:r>
      </w:ins>
      <w:r w:rsidR="004B019D" w:rsidRPr="00025C26">
        <w:rPr>
          <w:rFonts w:ascii="Times New Roman" w:hAnsi="Times New Roman" w:cs="Times New Roman"/>
        </w:rPr>
        <w:t xml:space="preserve">STEM research </w:t>
      </w:r>
      <w:r w:rsidR="00AF1D6F" w:rsidRPr="00025C26">
        <w:rPr>
          <w:rFonts w:ascii="Times New Roman" w:hAnsi="Times New Roman" w:cs="Times New Roman"/>
        </w:rPr>
        <w:t>environment (</w:t>
      </w:r>
      <w:proofErr w:type="spellStart"/>
      <w:r w:rsidR="00AF1D6F" w:rsidRPr="00025C26">
        <w:rPr>
          <w:rFonts w:ascii="Times New Roman" w:hAnsi="Times New Roman" w:cs="Times New Roman"/>
        </w:rPr>
        <w:t>Tenenbaum</w:t>
      </w:r>
      <w:proofErr w:type="spellEnd"/>
      <w:r w:rsidR="00AF1D6F" w:rsidRPr="00025C26">
        <w:rPr>
          <w:rFonts w:ascii="Times New Roman" w:hAnsi="Times New Roman" w:cs="Times New Roman"/>
        </w:rPr>
        <w:t xml:space="preserve"> et al</w:t>
      </w:r>
      <w:ins w:id="46" w:author="Blake Riggs" w:date="2015-02-26T13:09:00Z">
        <w:r w:rsidR="00741FE3">
          <w:rPr>
            <w:rFonts w:ascii="Times New Roman" w:hAnsi="Times New Roman" w:cs="Times New Roman"/>
          </w:rPr>
          <w:t>.,</w:t>
        </w:r>
      </w:ins>
      <w:r w:rsidR="00AF1D6F" w:rsidRPr="00025C26">
        <w:rPr>
          <w:rFonts w:ascii="Times New Roman" w:hAnsi="Times New Roman" w:cs="Times New Roman"/>
        </w:rPr>
        <w:t xml:space="preserve"> 2</w:t>
      </w:r>
      <w:ins w:id="47" w:author="Blake Riggs" w:date="2015-02-26T13:09:00Z">
        <w:r w:rsidR="00741FE3">
          <w:rPr>
            <w:rFonts w:ascii="Times New Roman" w:hAnsi="Times New Roman" w:cs="Times New Roman"/>
          </w:rPr>
          <w:t>014</w:t>
        </w:r>
      </w:ins>
      <w:r w:rsidR="00AF1D6F" w:rsidRPr="00025C26">
        <w:rPr>
          <w:rFonts w:ascii="Times New Roman" w:hAnsi="Times New Roman" w:cs="Times New Roman"/>
        </w:rPr>
        <w:t>).  Here</w:t>
      </w:r>
      <w:r w:rsidR="00483182" w:rsidRPr="00025C26">
        <w:rPr>
          <w:rFonts w:ascii="Times New Roman" w:hAnsi="Times New Roman" w:cs="Times New Roman"/>
        </w:rPr>
        <w:t xml:space="preserve">, </w:t>
      </w:r>
      <w:r w:rsidR="00AF1D6F" w:rsidRPr="00025C26">
        <w:rPr>
          <w:rFonts w:ascii="Times New Roman" w:hAnsi="Times New Roman" w:cs="Times New Roman"/>
        </w:rPr>
        <w:t>we created the Biology Undergraduate Mentor Program</w:t>
      </w:r>
      <w:r w:rsidR="00483182" w:rsidRPr="00025C26">
        <w:rPr>
          <w:rFonts w:ascii="Times New Roman" w:hAnsi="Times New Roman" w:cs="Times New Roman"/>
        </w:rPr>
        <w:t xml:space="preserve"> (BUMP), a pilot program that lasted for a year (Fall 2012-13) with four upper-division undergraduate mentors and 16 lower division undergraduate biology majors.  This </w:t>
      </w:r>
      <w:ins w:id="48" w:author="Blake Riggs" w:date="2015-02-26T09:12:00Z">
        <w:r w:rsidR="00E472B8">
          <w:rPr>
            <w:rFonts w:ascii="Times New Roman" w:hAnsi="Times New Roman" w:cs="Times New Roman"/>
          </w:rPr>
          <w:t xml:space="preserve">pilot </w:t>
        </w:r>
      </w:ins>
      <w:r w:rsidR="00483182" w:rsidRPr="00025C26">
        <w:rPr>
          <w:rFonts w:ascii="Times New Roman" w:hAnsi="Times New Roman" w:cs="Times New Roman"/>
        </w:rPr>
        <w:t>program used a</w:t>
      </w:r>
      <w:r w:rsidR="00965079" w:rsidRPr="00025C26">
        <w:rPr>
          <w:rFonts w:ascii="Times New Roman" w:hAnsi="Times New Roman" w:cs="Times New Roman"/>
        </w:rPr>
        <w:t>n</w:t>
      </w:r>
      <w:r w:rsidR="00483182" w:rsidRPr="00025C26">
        <w:rPr>
          <w:rFonts w:ascii="Times New Roman" w:hAnsi="Times New Roman" w:cs="Times New Roman"/>
        </w:rPr>
        <w:t xml:space="preserve"> informal approach </w:t>
      </w:r>
      <w:r w:rsidR="00965079" w:rsidRPr="00025C26">
        <w:rPr>
          <w:rFonts w:ascii="Times New Roman" w:hAnsi="Times New Roman" w:cs="Times New Roman"/>
        </w:rPr>
        <w:t xml:space="preserve">where mentor/mentee pairs would meet weekly outside of the classroom setting and discuss topics ranging from best study practices to available resources within the department and university.  BUMP Mentees were selected from the </w:t>
      </w:r>
      <w:ins w:id="49" w:author="Blake Riggs" w:date="2015-02-26T09:13:00Z">
        <w:r w:rsidR="00E472B8">
          <w:rPr>
            <w:rFonts w:ascii="Times New Roman" w:hAnsi="Times New Roman" w:cs="Times New Roman"/>
          </w:rPr>
          <w:t>i</w:t>
        </w:r>
      </w:ins>
      <w:r w:rsidR="00965079" w:rsidRPr="00025C26">
        <w:rPr>
          <w:rFonts w:ascii="Times New Roman" w:hAnsi="Times New Roman" w:cs="Times New Roman"/>
        </w:rPr>
        <w:t xml:space="preserve">ntroductory Biology course sequence through an application process, which focused on their first exam score and attendance in the course. </w:t>
      </w:r>
      <w:r w:rsidR="00AD3B1D">
        <w:rPr>
          <w:rFonts w:ascii="Times New Roman" w:hAnsi="Times New Roman" w:cs="Times New Roman"/>
        </w:rPr>
        <w:t xml:space="preserve">The </w:t>
      </w:r>
      <w:ins w:id="50" w:author="Blake Riggs" w:date="2015-02-23T08:50:00Z">
        <w:r w:rsidR="00E472B8">
          <w:rPr>
            <w:rFonts w:ascii="Times New Roman" w:hAnsi="Times New Roman" w:cs="Times New Roman"/>
          </w:rPr>
          <w:t>i</w:t>
        </w:r>
      </w:ins>
      <w:r w:rsidR="00AD3B1D">
        <w:rPr>
          <w:rFonts w:ascii="Times New Roman" w:hAnsi="Times New Roman" w:cs="Times New Roman"/>
        </w:rPr>
        <w:t>ntroductory biology course</w:t>
      </w:r>
      <w:r w:rsidR="00543813" w:rsidRPr="00025C26">
        <w:rPr>
          <w:rFonts w:ascii="Times New Roman" w:hAnsi="Times New Roman" w:cs="Times New Roman"/>
        </w:rPr>
        <w:t xml:space="preserve"> is a large lecture style course with over 275 students enrolled and was selected for the BUMP program because this course </w:t>
      </w:r>
      <w:ins w:id="51" w:author="Blake Riggs" w:date="2015-02-26T09:13:00Z">
        <w:r w:rsidR="00E472B8">
          <w:rPr>
            <w:rFonts w:ascii="Times New Roman" w:hAnsi="Times New Roman" w:cs="Times New Roman"/>
          </w:rPr>
          <w:t>has been</w:t>
        </w:r>
      </w:ins>
      <w:r w:rsidR="00543813" w:rsidRPr="00025C26">
        <w:rPr>
          <w:rFonts w:ascii="Times New Roman" w:hAnsi="Times New Roman" w:cs="Times New Roman"/>
        </w:rPr>
        <w:t xml:space="preserve"> identified by students who have left the biology major as one of the difficult courses to navigate and ultimately led to a change in </w:t>
      </w:r>
      <w:r w:rsidR="002D059D" w:rsidRPr="00025C26">
        <w:rPr>
          <w:rFonts w:ascii="Times New Roman" w:hAnsi="Times New Roman" w:cs="Times New Roman"/>
        </w:rPr>
        <w:t xml:space="preserve">career. </w:t>
      </w:r>
      <w:r w:rsidR="00965079" w:rsidRPr="00025C26">
        <w:rPr>
          <w:rFonts w:ascii="Times New Roman" w:hAnsi="Times New Roman" w:cs="Times New Roman"/>
        </w:rPr>
        <w:t xml:space="preserve">Ideal candidates </w:t>
      </w:r>
      <w:ins w:id="52" w:author="Blake Riggs" w:date="2015-02-26T09:14:00Z">
        <w:r w:rsidR="00E472B8">
          <w:rPr>
            <w:rFonts w:ascii="Times New Roman" w:hAnsi="Times New Roman" w:cs="Times New Roman"/>
          </w:rPr>
          <w:t xml:space="preserve">for BUMP </w:t>
        </w:r>
      </w:ins>
      <w:r w:rsidR="00965079" w:rsidRPr="00025C26">
        <w:rPr>
          <w:rFonts w:ascii="Times New Roman" w:hAnsi="Times New Roman" w:cs="Times New Roman"/>
        </w:rPr>
        <w:t>were students who did not perform well on the first exam, but had excellent attendance in the lecture and laboratory sections.  BUMP mentors were recruited based on their performance in the introductory course and through recommendation from the instructor. Ideal mentors were not just students who received a top grade in the course, but rather students who showed the greatest improvement in their perform</w:t>
      </w:r>
      <w:r w:rsidR="00F86536" w:rsidRPr="00025C26">
        <w:rPr>
          <w:rFonts w:ascii="Times New Roman" w:hAnsi="Times New Roman" w:cs="Times New Roman"/>
        </w:rPr>
        <w:t>ance.</w:t>
      </w:r>
      <w:r w:rsidR="0075456A">
        <w:rPr>
          <w:rFonts w:ascii="Times New Roman" w:hAnsi="Times New Roman" w:cs="Times New Roman"/>
        </w:rPr>
        <w:t xml:space="preserve"> In addition, </w:t>
      </w:r>
      <w:r w:rsidR="0075456A" w:rsidRPr="00025C26">
        <w:rPr>
          <w:rFonts w:ascii="Times New Roman" w:hAnsi="Times New Roman" w:cs="Times New Roman"/>
        </w:rPr>
        <w:t xml:space="preserve">there was no requirement for the mentors to be involved in any research programs or </w:t>
      </w:r>
      <w:ins w:id="53" w:author="Miquella Chavez" w:date="2015-02-22T15:09:00Z">
        <w:r w:rsidR="0075456A" w:rsidRPr="00025C26">
          <w:rPr>
            <w:rFonts w:ascii="Times New Roman" w:hAnsi="Times New Roman" w:cs="Times New Roman"/>
          </w:rPr>
          <w:t>internships</w:t>
        </w:r>
      </w:ins>
      <w:ins w:id="54" w:author="Blake Riggs" w:date="2015-02-26T09:14:00Z">
        <w:r w:rsidR="00E472B8">
          <w:rPr>
            <w:rFonts w:ascii="Times New Roman" w:hAnsi="Times New Roman" w:cs="Times New Roman"/>
          </w:rPr>
          <w:t>, however</w:t>
        </w:r>
      </w:ins>
      <w:r w:rsidR="0075456A" w:rsidRPr="00025C26">
        <w:rPr>
          <w:rFonts w:ascii="Times New Roman" w:hAnsi="Times New Roman" w:cs="Times New Roman"/>
        </w:rPr>
        <w:t xml:space="preserve"> mentors received weekly training ranging from introduction of campus and department resources, communication and study skills, and issues surrounding equity and diversity. </w:t>
      </w:r>
      <w:r w:rsidR="0075456A">
        <w:rPr>
          <w:rFonts w:ascii="Times New Roman" w:hAnsi="Times New Roman" w:cs="Times New Roman"/>
        </w:rPr>
        <w:t>It is important to note that a</w:t>
      </w:r>
      <w:ins w:id="55" w:author="Blake Riggs" w:date="2015-02-20T12:01:00Z">
        <w:r w:rsidR="00307E38">
          <w:rPr>
            <w:rFonts w:ascii="Times New Roman" w:hAnsi="Times New Roman" w:cs="Times New Roman"/>
          </w:rPr>
          <w:t xml:space="preserve">ll mentors in BUMP identified as belonging to a historically </w:t>
        </w:r>
        <w:r w:rsidR="0097306C">
          <w:rPr>
            <w:rFonts w:ascii="Times New Roman" w:hAnsi="Times New Roman" w:cs="Times New Roman"/>
          </w:rPr>
          <w:t>underrepresented group in STEM.</w:t>
        </w:r>
        <w:r w:rsidR="00307E38">
          <w:rPr>
            <w:rFonts w:ascii="Times New Roman" w:hAnsi="Times New Roman" w:cs="Times New Roman"/>
          </w:rPr>
          <w:t xml:space="preserve"> </w:t>
        </w:r>
      </w:ins>
    </w:p>
    <w:p w14:paraId="4FD1FC8E" w14:textId="77777777" w:rsidR="00025C26" w:rsidRPr="00025C26" w:rsidRDefault="00025C26" w:rsidP="004379B7">
      <w:pPr>
        <w:ind w:firstLine="360"/>
        <w:rPr>
          <w:rFonts w:ascii="Times New Roman" w:hAnsi="Times New Roman" w:cs="Times New Roman"/>
          <w:b/>
        </w:rPr>
      </w:pPr>
    </w:p>
    <w:p w14:paraId="45D2BAFD" w14:textId="77777777" w:rsidR="00C85C48" w:rsidRPr="00FC154A" w:rsidRDefault="00025C26" w:rsidP="004379B7">
      <w:pPr>
        <w:rPr>
          <w:rFonts w:ascii="Times New Roman" w:hAnsi="Times New Roman" w:cs="Times New Roman"/>
          <w:i/>
        </w:rPr>
      </w:pPr>
      <w:r w:rsidRPr="00FC154A">
        <w:rPr>
          <w:rFonts w:ascii="Times New Roman" w:hAnsi="Times New Roman" w:cs="Times New Roman"/>
          <w:i/>
        </w:rPr>
        <w:t>Formal classroom approach</w:t>
      </w:r>
      <w:ins w:id="56" w:author="Miquella Chavez" w:date="2015-02-22T18:47:00Z">
        <w:r w:rsidR="00930B48">
          <w:rPr>
            <w:rFonts w:ascii="Times New Roman" w:hAnsi="Times New Roman" w:cs="Times New Roman"/>
            <w:i/>
          </w:rPr>
          <w:t>:</w:t>
        </w:r>
      </w:ins>
      <w:r w:rsidR="00C85C48" w:rsidRPr="00FC154A">
        <w:rPr>
          <w:rFonts w:ascii="Times New Roman" w:hAnsi="Times New Roman" w:cs="Times New Roman"/>
          <w:i/>
        </w:rPr>
        <w:t xml:space="preserve"> Research Skills Course</w:t>
      </w:r>
    </w:p>
    <w:p w14:paraId="405C48DD" w14:textId="7B47EA45" w:rsidR="00025C26" w:rsidRDefault="00025C26" w:rsidP="004379B7">
      <w:pPr>
        <w:ind w:firstLine="360"/>
        <w:rPr>
          <w:rFonts w:ascii="Times New Roman" w:hAnsi="Times New Roman" w:cs="Times New Roman"/>
        </w:rPr>
      </w:pPr>
      <w:r w:rsidRPr="00025C26">
        <w:rPr>
          <w:rFonts w:ascii="Times New Roman" w:hAnsi="Times New Roman" w:cs="Times New Roman"/>
        </w:rPr>
        <w:t>A near-peer mentoring approach was implemented in a classroom setting in the fall semesters of 2012-2014. This approach was used to better attain the learning objective</w:t>
      </w:r>
      <w:ins w:id="57" w:author="Blake Riggs" w:date="2015-02-26T09:20:00Z">
        <w:r w:rsidR="009A151A">
          <w:rPr>
            <w:rFonts w:ascii="Times New Roman" w:hAnsi="Times New Roman" w:cs="Times New Roman"/>
          </w:rPr>
          <w:t xml:space="preserve"> of mentor young </w:t>
        </w:r>
      </w:ins>
      <w:ins w:id="58" w:author="Blake Riggs" w:date="2015-02-26T09:21:00Z">
        <w:r w:rsidR="009A151A">
          <w:rPr>
            <w:rFonts w:ascii="Times New Roman" w:hAnsi="Times New Roman" w:cs="Times New Roman"/>
          </w:rPr>
          <w:t xml:space="preserve">scientist in the practice of </w:t>
        </w:r>
      </w:ins>
      <w:ins w:id="59" w:author="Blake Riggs" w:date="2015-02-26T09:22:00Z">
        <w:r w:rsidR="009A151A">
          <w:rPr>
            <w:rFonts w:ascii="Times New Roman" w:hAnsi="Times New Roman" w:cs="Times New Roman"/>
          </w:rPr>
          <w:t>science</w:t>
        </w:r>
      </w:ins>
      <w:ins w:id="60" w:author="Blake Riggs" w:date="2015-02-26T09:21:00Z">
        <w:r w:rsidR="009A151A">
          <w:rPr>
            <w:rFonts w:ascii="Times New Roman" w:hAnsi="Times New Roman" w:cs="Times New Roman"/>
          </w:rPr>
          <w:t xml:space="preserve"> </w:t>
        </w:r>
      </w:ins>
      <w:ins w:id="61" w:author="Blake Riggs" w:date="2015-02-26T09:22:00Z">
        <w:r w:rsidR="009A151A">
          <w:rPr>
            <w:rFonts w:ascii="Times New Roman" w:hAnsi="Times New Roman" w:cs="Times New Roman"/>
          </w:rPr>
          <w:t>in a</w:t>
        </w:r>
      </w:ins>
      <w:r w:rsidRPr="00025C26">
        <w:rPr>
          <w:rFonts w:ascii="Times New Roman" w:hAnsi="Times New Roman" w:cs="Times New Roman"/>
        </w:rPr>
        <w:t xml:space="preserve"> paired “Research Skills” course for upper division undergraduate and masters level students. Undergraduates enrolled in the course were matched with master</w:t>
      </w:r>
      <w:ins w:id="62" w:author="Miquella Chavez" w:date="2015-02-22T18:21:00Z">
        <w:r w:rsidR="00E23DD4">
          <w:rPr>
            <w:rFonts w:ascii="Times New Roman" w:hAnsi="Times New Roman" w:cs="Times New Roman"/>
          </w:rPr>
          <w:t>’s</w:t>
        </w:r>
      </w:ins>
      <w:ins w:id="63" w:author="Blake Riggs" w:date="2015-02-20T11:39:00Z">
        <w:r w:rsidR="00C821DA">
          <w:rPr>
            <w:rFonts w:ascii="Times New Roman" w:hAnsi="Times New Roman" w:cs="Times New Roman"/>
          </w:rPr>
          <w:t xml:space="preserve"> level graduate</w:t>
        </w:r>
      </w:ins>
      <w:r w:rsidRPr="00025C26">
        <w:rPr>
          <w:rFonts w:ascii="Times New Roman" w:hAnsi="Times New Roman" w:cs="Times New Roman"/>
        </w:rPr>
        <w:t xml:space="preserve"> students (2-3 undergraduates per masters student)</w:t>
      </w:r>
      <w:ins w:id="64" w:author="Miquella Chavez" w:date="2015-02-22T18:21:00Z">
        <w:r w:rsidR="00E23DD4">
          <w:rPr>
            <w:rFonts w:ascii="Times New Roman" w:hAnsi="Times New Roman" w:cs="Times New Roman"/>
          </w:rPr>
          <w:t>,</w:t>
        </w:r>
      </w:ins>
      <w:r w:rsidRPr="00025C26">
        <w:rPr>
          <w:rFonts w:ascii="Times New Roman" w:hAnsi="Times New Roman" w:cs="Times New Roman"/>
        </w:rPr>
        <w:t xml:space="preserve"> to engage in a series of workshops to demystify and provide skills for the practice of biological research. The workshops were systematically organized to align with the typical </w:t>
      </w:r>
      <w:ins w:id="65" w:author="Blake Riggs" w:date="2015-02-26T09:24:00Z">
        <w:r w:rsidR="00AE1610">
          <w:rPr>
            <w:rFonts w:ascii="Times New Roman" w:hAnsi="Times New Roman" w:cs="Times New Roman"/>
          </w:rPr>
          <w:t>skills needed</w:t>
        </w:r>
      </w:ins>
      <w:r w:rsidRPr="00025C26">
        <w:rPr>
          <w:rFonts w:ascii="Times New Roman" w:hAnsi="Times New Roman" w:cs="Times New Roman"/>
        </w:rPr>
        <w:t xml:space="preserve"> for engaging in a new research project. Specifically, the near-peer mentoring groups worked collaboratively to conduct a literature search, d</w:t>
      </w:r>
      <w:ins w:id="66" w:author="Blake Riggs" w:date="2015-02-26T09:25:00Z">
        <w:r w:rsidR="00AE1610">
          <w:rPr>
            <w:rFonts w:ascii="Times New Roman" w:hAnsi="Times New Roman" w:cs="Times New Roman"/>
          </w:rPr>
          <w:t>esign an experiment</w:t>
        </w:r>
      </w:ins>
      <w:r w:rsidRPr="00025C26">
        <w:rPr>
          <w:rFonts w:ascii="Times New Roman" w:hAnsi="Times New Roman" w:cs="Times New Roman"/>
        </w:rPr>
        <w:t xml:space="preserve">, hone recordkeeping skills, deliver a journal club presentation, and write a research brief. The focus of these assignments was driven by the topic of the </w:t>
      </w:r>
      <w:ins w:id="67" w:author="Blake Riggs" w:date="2015-02-20T11:39:00Z">
        <w:r w:rsidR="00C821DA">
          <w:rPr>
            <w:rFonts w:ascii="Times New Roman" w:hAnsi="Times New Roman" w:cs="Times New Roman"/>
          </w:rPr>
          <w:t>graduate</w:t>
        </w:r>
      </w:ins>
      <w:r w:rsidRPr="00025C26">
        <w:rPr>
          <w:rFonts w:ascii="Times New Roman" w:hAnsi="Times New Roman" w:cs="Times New Roman"/>
        </w:rPr>
        <w:t xml:space="preserve"> student</w:t>
      </w:r>
      <w:ins w:id="68" w:author="Blake Riggs" w:date="2015-02-26T09:26:00Z">
        <w:r w:rsidR="007719D2">
          <w:rPr>
            <w:rFonts w:ascii="Times New Roman" w:hAnsi="Times New Roman" w:cs="Times New Roman"/>
          </w:rPr>
          <w:t>’</w:t>
        </w:r>
      </w:ins>
      <w:r w:rsidRPr="00025C26">
        <w:rPr>
          <w:rFonts w:ascii="Times New Roman" w:hAnsi="Times New Roman" w:cs="Times New Roman"/>
        </w:rPr>
        <w:t>s research. Thus</w:t>
      </w:r>
      <w:ins w:id="69" w:author="Miquella Chavez" w:date="2015-02-22T18:21:00Z">
        <w:r w:rsidR="00E23DD4">
          <w:rPr>
            <w:rFonts w:ascii="Times New Roman" w:hAnsi="Times New Roman" w:cs="Times New Roman"/>
          </w:rPr>
          <w:t>,</w:t>
        </w:r>
      </w:ins>
      <w:r w:rsidRPr="00025C26">
        <w:rPr>
          <w:rFonts w:ascii="Times New Roman" w:hAnsi="Times New Roman" w:cs="Times New Roman"/>
        </w:rPr>
        <w:t xml:space="preserve"> in the mentoring groups the </w:t>
      </w:r>
      <w:ins w:id="70" w:author="Blake Riggs" w:date="2015-02-20T11:39:00Z">
        <w:r w:rsidR="00C821DA">
          <w:rPr>
            <w:rFonts w:ascii="Times New Roman" w:hAnsi="Times New Roman" w:cs="Times New Roman"/>
          </w:rPr>
          <w:t>graduate</w:t>
        </w:r>
      </w:ins>
      <w:r w:rsidRPr="00025C26">
        <w:rPr>
          <w:rFonts w:ascii="Times New Roman" w:hAnsi="Times New Roman" w:cs="Times New Roman"/>
        </w:rPr>
        <w:t xml:space="preserve"> students were the more advanced incumbent scientist</w:t>
      </w:r>
      <w:ins w:id="71" w:author="Miquella Chavez" w:date="2015-02-22T18:22:00Z">
        <w:r w:rsidR="00E23DD4">
          <w:rPr>
            <w:rFonts w:ascii="Times New Roman" w:hAnsi="Times New Roman" w:cs="Times New Roman"/>
          </w:rPr>
          <w:t xml:space="preserve"> (mentor)</w:t>
        </w:r>
      </w:ins>
      <w:r w:rsidRPr="00025C26">
        <w:rPr>
          <w:rFonts w:ascii="Times New Roman" w:hAnsi="Times New Roman" w:cs="Times New Roman"/>
        </w:rPr>
        <w:t xml:space="preserve">, and the undergraduates the more junior investigators </w:t>
      </w:r>
      <w:ins w:id="72" w:author="Miquella Chavez" w:date="2015-02-22T18:22:00Z">
        <w:r w:rsidR="00E23DD4">
          <w:rPr>
            <w:rFonts w:ascii="Times New Roman" w:hAnsi="Times New Roman" w:cs="Times New Roman"/>
          </w:rPr>
          <w:t xml:space="preserve">(mentee), </w:t>
        </w:r>
      </w:ins>
      <w:r w:rsidRPr="00025C26">
        <w:rPr>
          <w:rFonts w:ascii="Times New Roman" w:hAnsi="Times New Roman" w:cs="Times New Roman"/>
        </w:rPr>
        <w:t>thereby creating a near-peer mentoring relationship. To promote success of this relationship</w:t>
      </w:r>
      <w:ins w:id="73" w:author="Miquella Chavez" w:date="2015-02-22T18:22:00Z">
        <w:r w:rsidR="00E23DD4">
          <w:rPr>
            <w:rFonts w:ascii="Times New Roman" w:hAnsi="Times New Roman" w:cs="Times New Roman"/>
          </w:rPr>
          <w:t>,</w:t>
        </w:r>
      </w:ins>
      <w:r w:rsidRPr="00025C26">
        <w:rPr>
          <w:rFonts w:ascii="Times New Roman" w:hAnsi="Times New Roman" w:cs="Times New Roman"/>
        </w:rPr>
        <w:t xml:space="preserve"> the </w:t>
      </w:r>
      <w:ins w:id="74" w:author="Blake Riggs" w:date="2015-02-20T11:39:00Z">
        <w:r w:rsidR="00C821DA">
          <w:rPr>
            <w:rFonts w:ascii="Times New Roman" w:hAnsi="Times New Roman" w:cs="Times New Roman"/>
          </w:rPr>
          <w:t>graduate</w:t>
        </w:r>
      </w:ins>
      <w:r w:rsidRPr="00025C26">
        <w:rPr>
          <w:rFonts w:ascii="Times New Roman" w:hAnsi="Times New Roman" w:cs="Times New Roman"/>
        </w:rPr>
        <w:t xml:space="preserve"> students additionally participated in workshops on effective mentoring practices, and were encouraged to work together to find their own</w:t>
      </w:r>
      <w:ins w:id="75" w:author="Blake Riggs" w:date="2015-02-26T09:27:00Z">
        <w:r w:rsidR="007719D2">
          <w:rPr>
            <w:rFonts w:ascii="Times New Roman" w:hAnsi="Times New Roman" w:cs="Times New Roman"/>
          </w:rPr>
          <w:t xml:space="preserve"> examples of effective mentors</w:t>
        </w:r>
      </w:ins>
      <w:r w:rsidRPr="00025C26">
        <w:rPr>
          <w:rFonts w:ascii="Times New Roman" w:hAnsi="Times New Roman" w:cs="Times New Roman"/>
        </w:rPr>
        <w:t xml:space="preserve">. In fact, one of the learning objectives for the </w:t>
      </w:r>
      <w:ins w:id="76" w:author="Blake Riggs" w:date="2015-02-20T11:40:00Z">
        <w:r w:rsidR="00C821DA">
          <w:rPr>
            <w:rFonts w:ascii="Times New Roman" w:hAnsi="Times New Roman" w:cs="Times New Roman"/>
          </w:rPr>
          <w:t>graduate</w:t>
        </w:r>
      </w:ins>
      <w:r w:rsidRPr="00025C26">
        <w:rPr>
          <w:rFonts w:ascii="Times New Roman" w:hAnsi="Times New Roman" w:cs="Times New Roman"/>
        </w:rPr>
        <w:t xml:space="preserve"> students was to “</w:t>
      </w:r>
      <w:r w:rsidRPr="00025C26">
        <w:rPr>
          <w:rFonts w:ascii="Times New Roman" w:hAnsi="Times New Roman" w:cs="Times New Roman"/>
          <w:i/>
        </w:rPr>
        <w:t>gain skills to mentor young scientists in the practice of science</w:t>
      </w:r>
      <w:r w:rsidRPr="00025C26">
        <w:rPr>
          <w:rFonts w:ascii="Times New Roman" w:hAnsi="Times New Roman" w:cs="Times New Roman"/>
        </w:rPr>
        <w:t xml:space="preserve">.” Taken together, this objective was achieved via mentoring workshops for the </w:t>
      </w:r>
      <w:ins w:id="77" w:author="Blake Riggs" w:date="2015-02-20T11:40:00Z">
        <w:r w:rsidR="00C821DA">
          <w:rPr>
            <w:rFonts w:ascii="Times New Roman" w:hAnsi="Times New Roman" w:cs="Times New Roman"/>
          </w:rPr>
          <w:t>graduate</w:t>
        </w:r>
      </w:ins>
      <w:r w:rsidRPr="00025C26">
        <w:rPr>
          <w:rFonts w:ascii="Times New Roman" w:hAnsi="Times New Roman" w:cs="Times New Roman"/>
        </w:rPr>
        <w:t xml:space="preserve"> students, and hands-on experiences in mentoring the undergraduates. Given the novelty of this classroom approach, it was important to assess its efficacy. Thus, mentors were assigned journaling activities (i.e., mentor reflections) to gather evidence regarding the efficacy of the pedagogical approach</w:t>
      </w:r>
      <w:r w:rsidR="009746EE">
        <w:rPr>
          <w:rFonts w:ascii="Times New Roman" w:hAnsi="Times New Roman" w:cs="Times New Roman"/>
        </w:rPr>
        <w:t>.</w:t>
      </w:r>
      <w:ins w:id="78" w:author="Miquella Chavez" w:date="2015-02-22T20:43:00Z">
        <w:r w:rsidR="00C323E9">
          <w:rPr>
            <w:rFonts w:ascii="Times New Roman" w:hAnsi="Times New Roman" w:cs="Times New Roman"/>
          </w:rPr>
          <w:t xml:space="preserve"> </w:t>
        </w:r>
      </w:ins>
    </w:p>
    <w:p w14:paraId="2F640EAB" w14:textId="77777777" w:rsidR="009746EE" w:rsidRPr="00025C26" w:rsidRDefault="009746EE" w:rsidP="00807128">
      <w:pPr>
        <w:rPr>
          <w:rFonts w:ascii="Times New Roman" w:hAnsi="Times New Roman" w:cs="Times New Roman"/>
        </w:rPr>
      </w:pPr>
    </w:p>
    <w:p w14:paraId="2C937B6E" w14:textId="77777777" w:rsidR="00B35BDE" w:rsidRPr="00025C26" w:rsidRDefault="006B0959" w:rsidP="00F17181">
      <w:pPr>
        <w:rPr>
          <w:rFonts w:ascii="Times New Roman" w:hAnsi="Times New Roman" w:cs="Times New Roman"/>
          <w:b/>
        </w:rPr>
      </w:pPr>
      <w:r w:rsidRPr="00025C26">
        <w:rPr>
          <w:rFonts w:ascii="Times New Roman" w:hAnsi="Times New Roman" w:cs="Times New Roman"/>
          <w:b/>
          <w:i/>
        </w:rPr>
        <w:t xml:space="preserve">Evaluating Approach: </w:t>
      </w:r>
      <w:r w:rsidR="00B35BDE" w:rsidRPr="00025C26">
        <w:rPr>
          <w:rFonts w:ascii="Times New Roman" w:hAnsi="Times New Roman" w:cs="Times New Roman"/>
          <w:b/>
        </w:rPr>
        <w:t>Collecting and Analyzing Student Voi</w:t>
      </w:r>
      <w:r w:rsidR="00C656B3">
        <w:rPr>
          <w:rFonts w:ascii="Times New Roman" w:hAnsi="Times New Roman" w:cs="Times New Roman"/>
          <w:b/>
        </w:rPr>
        <w:t>ces</w:t>
      </w:r>
    </w:p>
    <w:p w14:paraId="30F3057A" w14:textId="10F35873" w:rsidR="00237A73" w:rsidRDefault="00237A73" w:rsidP="00F17181">
      <w:pPr>
        <w:ind w:firstLine="720"/>
        <w:rPr>
          <w:rFonts w:ascii="Times New Roman" w:hAnsi="Times New Roman"/>
        </w:rPr>
      </w:pPr>
      <w:r>
        <w:rPr>
          <w:rFonts w:ascii="Times New Roman" w:hAnsi="Times New Roman"/>
        </w:rPr>
        <w:t xml:space="preserve">To track changes that occurred over the course of the research skills course and the mentoring program, a variety of qualitative assessments were collected. In addition to data from BUMP mentees </w:t>
      </w:r>
      <w:ins w:id="79" w:author="Miquella Chavez" w:date="2015-02-22T18:25:00Z">
        <w:r w:rsidR="00E23DD4">
          <w:rPr>
            <w:rFonts w:ascii="Times New Roman" w:hAnsi="Times New Roman"/>
          </w:rPr>
          <w:t>collected during</w:t>
        </w:r>
      </w:ins>
      <w:r>
        <w:rPr>
          <w:rFonts w:ascii="Times New Roman" w:hAnsi="Times New Roman"/>
        </w:rPr>
        <w:t xml:space="preserve"> the semester they participated in the program, BUMP mentors were asked to complete a reflection at the end of the semester in response to a prompt (</w:t>
      </w:r>
      <w:ins w:id="80" w:author="Blake Riggs" w:date="2015-02-20T11:54:00Z">
        <w:r w:rsidR="00B46681" w:rsidRPr="00873537">
          <w:rPr>
            <w:rFonts w:ascii="Times New Roman" w:hAnsi="Times New Roman"/>
            <w:i/>
          </w:rPr>
          <w:t>Question</w:t>
        </w:r>
        <w:r w:rsidR="007719D2">
          <w:rPr>
            <w:rFonts w:ascii="Times New Roman" w:hAnsi="Times New Roman"/>
          </w:rPr>
          <w:t>:</w:t>
        </w:r>
      </w:ins>
      <w:ins w:id="81" w:author="Blake Riggs" w:date="2015-02-26T09:30:00Z">
        <w:r w:rsidR="007719D2" w:rsidRPr="007719D2">
          <w:rPr>
            <w:rFonts w:eastAsia="Times New Roman" w:cs="Times New Roman"/>
          </w:rPr>
          <w:t xml:space="preserve"> </w:t>
        </w:r>
        <w:r w:rsidR="007719D2" w:rsidRPr="00F3651B">
          <w:rPr>
            <w:rFonts w:ascii="Times New Roman" w:eastAsia="Times New Roman" w:hAnsi="Times New Roman" w:cs="Times New Roman"/>
          </w:rPr>
          <w:t>In what ways has BUMP impacted your professional life thus far?</w:t>
        </w:r>
      </w:ins>
      <w:r>
        <w:rPr>
          <w:rFonts w:ascii="Times New Roman" w:hAnsi="Times New Roman"/>
        </w:rPr>
        <w:t xml:space="preserve">). Mentors of the research skills course were asked to complete reflective journals throughout the course of the semester to </w:t>
      </w:r>
      <w:ins w:id="82" w:author="Miquella Chavez" w:date="2015-02-22T18:26:00Z">
        <w:r w:rsidR="00E23DD4">
          <w:rPr>
            <w:rFonts w:ascii="Times New Roman" w:hAnsi="Times New Roman"/>
          </w:rPr>
          <w:t>periodically assess</w:t>
        </w:r>
      </w:ins>
      <w:r>
        <w:rPr>
          <w:rFonts w:ascii="Times New Roman" w:hAnsi="Times New Roman"/>
        </w:rPr>
        <w:t xml:space="preserve"> progress and group dynamics.  </w:t>
      </w:r>
    </w:p>
    <w:p w14:paraId="7625DCFA" w14:textId="3EF5AD03" w:rsidR="00237A73" w:rsidRPr="00C656B3" w:rsidRDefault="00237A73" w:rsidP="00F17181">
      <w:pPr>
        <w:ind w:firstLine="720"/>
        <w:rPr>
          <w:rFonts w:ascii="Times New Roman" w:hAnsi="Times New Roman"/>
        </w:rPr>
      </w:pPr>
      <w:r>
        <w:rPr>
          <w:rFonts w:ascii="Times New Roman" w:hAnsi="Times New Roman"/>
        </w:rPr>
        <w:t xml:space="preserve">In both </w:t>
      </w:r>
      <w:ins w:id="83" w:author="Blake Riggs" w:date="2015-02-20T11:55:00Z">
        <w:r w:rsidR="00B46681">
          <w:rPr>
            <w:rFonts w:ascii="Times New Roman" w:hAnsi="Times New Roman"/>
          </w:rPr>
          <w:t>informal and formal mentoring programs</w:t>
        </w:r>
      </w:ins>
      <w:r>
        <w:rPr>
          <w:rFonts w:ascii="Times New Roman" w:hAnsi="Times New Roman"/>
        </w:rPr>
        <w:t xml:space="preserve">, reflections (including reflective journals) </w:t>
      </w:r>
      <w:r w:rsidRPr="00C656B3">
        <w:rPr>
          <w:rFonts w:ascii="Times New Roman" w:hAnsi="Times New Roman"/>
        </w:rPr>
        <w:t xml:space="preserve">were read at least once before initial </w:t>
      </w:r>
      <w:r>
        <w:rPr>
          <w:rFonts w:ascii="Times New Roman" w:hAnsi="Times New Roman"/>
        </w:rPr>
        <w:t>analysis</w:t>
      </w:r>
      <w:r w:rsidRPr="00C656B3">
        <w:rPr>
          <w:rFonts w:ascii="Times New Roman" w:hAnsi="Times New Roman"/>
        </w:rPr>
        <w:t>. With second or subsequent readings, quote</w:t>
      </w:r>
      <w:r>
        <w:rPr>
          <w:rFonts w:ascii="Times New Roman" w:hAnsi="Times New Roman"/>
        </w:rPr>
        <w:t>s</w:t>
      </w:r>
      <w:r w:rsidRPr="00C656B3">
        <w:rPr>
          <w:rFonts w:ascii="Times New Roman" w:hAnsi="Times New Roman"/>
        </w:rPr>
        <w:t xml:space="preserve"> were highlighted and labeled for particular themes. Reflections were read</w:t>
      </w:r>
      <w:r w:rsidRPr="00DD55AE">
        <w:rPr>
          <w:rFonts w:ascii="Times New Roman" w:hAnsi="Times New Roman"/>
        </w:rPr>
        <w:t xml:space="preserve"> </w:t>
      </w:r>
      <w:r w:rsidRPr="00C656B3">
        <w:rPr>
          <w:rFonts w:ascii="Times New Roman" w:hAnsi="Times New Roman"/>
        </w:rPr>
        <w:t>again without highlighted text to ensure that additional themes or quotes were not omitted.</w:t>
      </w:r>
      <w:r>
        <w:rPr>
          <w:rFonts w:ascii="Times New Roman" w:hAnsi="Times New Roman"/>
        </w:rPr>
        <w:t xml:space="preserve"> </w:t>
      </w:r>
      <w:r w:rsidRPr="00C656B3">
        <w:rPr>
          <w:rFonts w:ascii="Times New Roman" w:hAnsi="Times New Roman"/>
        </w:rPr>
        <w:t xml:space="preserve">Themes were then clustered into similar groups, depending on relevance. </w:t>
      </w:r>
      <w:r>
        <w:rPr>
          <w:rFonts w:ascii="Times New Roman" w:hAnsi="Times New Roman"/>
        </w:rPr>
        <w:t xml:space="preserve">For example, themes </w:t>
      </w:r>
      <w:ins w:id="84" w:author="Miquella Chavez" w:date="2015-02-22T18:44:00Z">
        <w:r w:rsidR="00A63A0D">
          <w:rPr>
            <w:rFonts w:ascii="Times New Roman" w:hAnsi="Times New Roman"/>
          </w:rPr>
          <w:t>from</w:t>
        </w:r>
      </w:ins>
      <w:r>
        <w:rPr>
          <w:rFonts w:ascii="Times New Roman" w:hAnsi="Times New Roman"/>
        </w:rPr>
        <w:t xml:space="preserve"> research skills course</w:t>
      </w:r>
      <w:ins w:id="85" w:author="Miquella Chavez" w:date="2015-02-22T18:44:00Z">
        <w:r w:rsidR="00A63A0D">
          <w:rPr>
            <w:rFonts w:ascii="Times New Roman" w:hAnsi="Times New Roman"/>
          </w:rPr>
          <w:t xml:space="preserve"> mentors</w:t>
        </w:r>
      </w:ins>
      <w:r>
        <w:rPr>
          <w:rFonts w:ascii="Times New Roman" w:hAnsi="Times New Roman"/>
        </w:rPr>
        <w:t>, particularly early in the course, included initial feelings of reluctance and inadequacy.</w:t>
      </w:r>
      <w:ins w:id="86" w:author="Blake Riggs" w:date="2015-02-26T09:32:00Z">
        <w:r w:rsidR="00E927CB">
          <w:rPr>
            <w:rFonts w:ascii="Times New Roman" w:hAnsi="Times New Roman"/>
          </w:rPr>
          <w:t xml:space="preserve"> Among the themes identified were </w:t>
        </w:r>
      </w:ins>
      <w:r>
        <w:rPr>
          <w:rFonts w:ascii="Times New Roman" w:hAnsi="Times New Roman"/>
        </w:rPr>
        <w:t>sense of belonging, self-efficacy, and science identity</w:t>
      </w:r>
      <w:ins w:id="87" w:author="Blake Riggs" w:date="2015-02-26T09:32:00Z">
        <w:r w:rsidR="00E927CB">
          <w:rPr>
            <w:rFonts w:ascii="Times New Roman" w:hAnsi="Times New Roman"/>
          </w:rPr>
          <w:t>, which are explained in more detail below</w:t>
        </w:r>
      </w:ins>
      <w:r>
        <w:rPr>
          <w:rFonts w:ascii="Times New Roman" w:hAnsi="Times New Roman"/>
        </w:rPr>
        <w:t xml:space="preserve">. </w:t>
      </w:r>
      <w:r w:rsidRPr="00C656B3">
        <w:rPr>
          <w:rFonts w:ascii="Times New Roman" w:hAnsi="Times New Roman"/>
        </w:rPr>
        <w:t xml:space="preserve">Individual quotes </w:t>
      </w:r>
      <w:ins w:id="88" w:author="Blake Riggs" w:date="2015-02-26T09:33:00Z">
        <w:r w:rsidR="00E927CB">
          <w:rPr>
            <w:rFonts w:ascii="Times New Roman" w:hAnsi="Times New Roman"/>
          </w:rPr>
          <w:t>representative of</w:t>
        </w:r>
      </w:ins>
      <w:r>
        <w:rPr>
          <w:rFonts w:ascii="Times New Roman" w:hAnsi="Times New Roman"/>
        </w:rPr>
        <w:t xml:space="preserve"> themes </w:t>
      </w:r>
      <w:r w:rsidRPr="00C656B3">
        <w:rPr>
          <w:rFonts w:ascii="Times New Roman" w:hAnsi="Times New Roman"/>
        </w:rPr>
        <w:t xml:space="preserve">were then read for completeness and to ensure context </w:t>
      </w:r>
      <w:ins w:id="89" w:author="Miquella Chavez" w:date="2015-02-22T18:45:00Z">
        <w:r w:rsidR="00A63A0D">
          <w:rPr>
            <w:rFonts w:ascii="Times New Roman" w:hAnsi="Times New Roman"/>
          </w:rPr>
          <w:t xml:space="preserve">was </w:t>
        </w:r>
        <w:r w:rsidR="00A63A0D" w:rsidRPr="00C656B3">
          <w:rPr>
            <w:rFonts w:ascii="Times New Roman" w:hAnsi="Times New Roman"/>
          </w:rPr>
          <w:t xml:space="preserve">conveyed </w:t>
        </w:r>
      </w:ins>
      <w:r w:rsidRPr="00C656B3">
        <w:rPr>
          <w:rFonts w:ascii="Times New Roman" w:hAnsi="Times New Roman"/>
        </w:rPr>
        <w:t xml:space="preserve">correctly. </w:t>
      </w:r>
      <w:ins w:id="90" w:author="Blake Riggs" w:date="2015-02-26T09:34:00Z">
        <w:r w:rsidR="00E927CB">
          <w:rPr>
            <w:rFonts w:ascii="Times New Roman" w:hAnsi="Times New Roman"/>
          </w:rPr>
          <w:t>If an individual quote on its own did not appear to convey the theme correctly, the quote was selected from its original context and additional sentences that represented the theme were included</w:t>
        </w:r>
        <w:r w:rsidR="00E927CB" w:rsidRPr="00C656B3">
          <w:rPr>
            <w:rFonts w:ascii="Times New Roman" w:hAnsi="Times New Roman"/>
          </w:rPr>
          <w:t xml:space="preserve">. </w:t>
        </w:r>
      </w:ins>
      <w:ins w:id="91" w:author="Blake Riggs" w:date="2015-02-26T12:35:00Z">
        <w:r w:rsidR="004A5902">
          <w:rPr>
            <w:rFonts w:ascii="Times New Roman" w:hAnsi="Times New Roman"/>
          </w:rPr>
          <w:t xml:space="preserve">Quotes not used in the text are included in supplemental material </w:t>
        </w:r>
      </w:ins>
      <w:ins w:id="92" w:author="Blake Riggs" w:date="2015-02-26T12:37:00Z">
        <w:r w:rsidR="00C35B3E">
          <w:rPr>
            <w:rFonts w:ascii="Times New Roman" w:hAnsi="Times New Roman"/>
          </w:rPr>
          <w:t>(Appendix A</w:t>
        </w:r>
        <w:r w:rsidR="004A5902">
          <w:rPr>
            <w:rFonts w:ascii="Times New Roman" w:hAnsi="Times New Roman"/>
          </w:rPr>
          <w:t>)</w:t>
        </w:r>
      </w:ins>
    </w:p>
    <w:p w14:paraId="259B63D9" w14:textId="77777777" w:rsidR="009746EE" w:rsidRDefault="009746EE" w:rsidP="00F17181">
      <w:pPr>
        <w:rPr>
          <w:rFonts w:ascii="Times New Roman" w:hAnsi="Times New Roman"/>
          <w:b/>
        </w:rPr>
      </w:pPr>
    </w:p>
    <w:p w14:paraId="55524D94" w14:textId="77777777" w:rsidR="00025C26" w:rsidRPr="00B35BDE" w:rsidRDefault="00025C26" w:rsidP="00F17181">
      <w:pPr>
        <w:rPr>
          <w:rFonts w:ascii="Times New Roman" w:hAnsi="Times New Roman"/>
          <w:b/>
        </w:rPr>
      </w:pPr>
      <w:r w:rsidRPr="00B35BDE">
        <w:rPr>
          <w:rFonts w:ascii="Times New Roman" w:hAnsi="Times New Roman"/>
          <w:b/>
        </w:rPr>
        <w:t>B</w:t>
      </w:r>
      <w:r>
        <w:rPr>
          <w:rFonts w:ascii="Times New Roman" w:hAnsi="Times New Roman"/>
          <w:b/>
        </w:rPr>
        <w:t>oosting Sense of Belonging</w:t>
      </w:r>
    </w:p>
    <w:p w14:paraId="5E5920BA" w14:textId="600447A5" w:rsidR="00307E38" w:rsidRDefault="00025C26" w:rsidP="00D37C1B">
      <w:pPr>
        <w:ind w:firstLine="720"/>
        <w:rPr>
          <w:rFonts w:ascii="Times New Roman" w:hAnsi="Times New Roman"/>
        </w:rPr>
      </w:pPr>
      <w:r w:rsidRPr="008D1052">
        <w:rPr>
          <w:rFonts w:ascii="Times New Roman" w:eastAsia="Cambria" w:hAnsi="Times New Roman" w:cs="Times New Roman"/>
        </w:rPr>
        <w:t>Negative perceptions of a STEM environment as a place where particular students “do not belong” can lead to poor academic performance and exit from science (Good, et al., 2012;</w:t>
      </w:r>
      <w:r w:rsidRPr="009746EE">
        <w:rPr>
          <w:rFonts w:ascii="Times New Roman" w:hAnsi="Times New Roman"/>
        </w:rPr>
        <w:t xml:space="preserve"> </w:t>
      </w:r>
      <w:proofErr w:type="spellStart"/>
      <w:r w:rsidRPr="008D1052">
        <w:rPr>
          <w:rFonts w:ascii="Times New Roman" w:eastAsia="Cambria" w:hAnsi="Times New Roman" w:cs="Times New Roman"/>
        </w:rPr>
        <w:t>Purdie-Vaughns</w:t>
      </w:r>
      <w:proofErr w:type="spellEnd"/>
      <w:r w:rsidRPr="008D1052">
        <w:rPr>
          <w:rFonts w:ascii="Times New Roman" w:eastAsia="Cambria" w:hAnsi="Times New Roman" w:cs="Times New Roman"/>
        </w:rPr>
        <w:t xml:space="preserve"> et al., 2008; </w:t>
      </w:r>
      <w:proofErr w:type="spellStart"/>
      <w:r w:rsidRPr="008D1052">
        <w:rPr>
          <w:rFonts w:ascii="Times New Roman" w:eastAsia="Cambria" w:hAnsi="Times New Roman" w:cs="Times New Roman"/>
        </w:rPr>
        <w:t>Schmader</w:t>
      </w:r>
      <w:proofErr w:type="spellEnd"/>
      <w:r w:rsidRPr="008D1052">
        <w:rPr>
          <w:rFonts w:ascii="Times New Roman" w:eastAsia="Cambria" w:hAnsi="Times New Roman" w:cs="Times New Roman"/>
        </w:rPr>
        <w:t xml:space="preserve">, et. al., 2008). </w:t>
      </w:r>
      <w:r w:rsidRPr="008D1052">
        <w:rPr>
          <w:rFonts w:ascii="Times New Roman" w:hAnsi="Times New Roman"/>
        </w:rPr>
        <w:t xml:space="preserve">This is the environment typically faced by students who are historically underrepresented </w:t>
      </w:r>
      <w:ins w:id="93" w:author="Blake Riggs" w:date="2015-02-26T09:35:00Z">
        <w:r w:rsidR="00CE4998">
          <w:rPr>
            <w:rFonts w:ascii="Times New Roman" w:hAnsi="Times New Roman"/>
          </w:rPr>
          <w:t xml:space="preserve">and enrolled </w:t>
        </w:r>
      </w:ins>
      <w:r w:rsidRPr="008D1052">
        <w:rPr>
          <w:rFonts w:ascii="Times New Roman" w:hAnsi="Times New Roman"/>
        </w:rPr>
        <w:t xml:space="preserve">in science classes, and it can diminish their perception of the value of </w:t>
      </w:r>
      <w:ins w:id="94" w:author="Blake Riggs" w:date="2015-02-20T11:59:00Z">
        <w:r w:rsidR="00307E38">
          <w:rPr>
            <w:rFonts w:ascii="Times New Roman" w:hAnsi="Times New Roman"/>
          </w:rPr>
          <w:t>STEM</w:t>
        </w:r>
      </w:ins>
      <w:r w:rsidRPr="008D1052">
        <w:rPr>
          <w:rFonts w:ascii="Times New Roman" w:hAnsi="Times New Roman"/>
        </w:rPr>
        <w:t xml:space="preserve"> (</w:t>
      </w:r>
      <w:r w:rsidRPr="008D1052">
        <w:rPr>
          <w:rFonts w:ascii="Times New Roman" w:hAnsi="Times New Roman"/>
          <w:bCs/>
        </w:rPr>
        <w:t>Aronson, et al. 2002</w:t>
      </w:r>
      <w:r w:rsidRPr="008D1052">
        <w:rPr>
          <w:rFonts w:ascii="Times New Roman" w:hAnsi="Times New Roman"/>
        </w:rPr>
        <w:t>; </w:t>
      </w:r>
      <w:r w:rsidRPr="008D1052">
        <w:rPr>
          <w:rFonts w:ascii="Times New Roman" w:hAnsi="Times New Roman"/>
          <w:bCs/>
        </w:rPr>
        <w:t>Osborne, 1995</w:t>
      </w:r>
      <w:r w:rsidRPr="008D1052">
        <w:rPr>
          <w:rFonts w:ascii="Times New Roman" w:hAnsi="Times New Roman"/>
        </w:rPr>
        <w:t xml:space="preserve">; Steele, 1997). </w:t>
      </w:r>
      <w:r w:rsidR="00865D54">
        <w:rPr>
          <w:rFonts w:ascii="Times New Roman" w:hAnsi="Times New Roman"/>
        </w:rPr>
        <w:t xml:space="preserve">In addition, a lack of role models can be a defining factor in generating an imposter syndrome phenomenon in students directly affecting their </w:t>
      </w:r>
      <w:ins w:id="95" w:author="Miquella Chavez" w:date="2015-02-22T18:48:00Z">
        <w:r w:rsidR="00930B48">
          <w:rPr>
            <w:rFonts w:ascii="Times New Roman" w:hAnsi="Times New Roman"/>
          </w:rPr>
          <w:t xml:space="preserve">sense of </w:t>
        </w:r>
      </w:ins>
      <w:r w:rsidR="00865D54">
        <w:rPr>
          <w:rFonts w:ascii="Times New Roman" w:hAnsi="Times New Roman"/>
        </w:rPr>
        <w:t>belonging within STEM majors (</w:t>
      </w:r>
      <w:proofErr w:type="spellStart"/>
      <w:ins w:id="96" w:author="Blake Riggs" w:date="2015-02-26T13:15:00Z">
        <w:r w:rsidR="00BA0ABA">
          <w:rPr>
            <w:rFonts w:ascii="Times New Roman" w:hAnsi="Times New Roman"/>
          </w:rPr>
          <w:t>Clance</w:t>
        </w:r>
        <w:proofErr w:type="spellEnd"/>
        <w:r w:rsidR="00BA0ABA">
          <w:rPr>
            <w:rFonts w:ascii="Times New Roman" w:hAnsi="Times New Roman"/>
          </w:rPr>
          <w:t xml:space="preserve"> </w:t>
        </w:r>
      </w:ins>
      <w:ins w:id="97" w:author="Blake Riggs" w:date="2015-02-26T13:17:00Z">
        <w:r w:rsidR="00BA0ABA">
          <w:rPr>
            <w:rFonts w:ascii="Times New Roman" w:hAnsi="Times New Roman"/>
          </w:rPr>
          <w:t xml:space="preserve">and </w:t>
        </w:r>
      </w:ins>
      <w:proofErr w:type="spellStart"/>
      <w:ins w:id="98" w:author="Blake Riggs" w:date="2015-02-26T13:15:00Z">
        <w:r w:rsidR="00BA0ABA">
          <w:rPr>
            <w:rFonts w:ascii="Times New Roman" w:hAnsi="Times New Roman"/>
          </w:rPr>
          <w:t>Imes</w:t>
        </w:r>
      </w:ins>
      <w:proofErr w:type="spellEnd"/>
      <w:ins w:id="99" w:author="Blake Riggs" w:date="2015-02-26T13:17:00Z">
        <w:r w:rsidR="00BA0ABA">
          <w:rPr>
            <w:rFonts w:ascii="Times New Roman" w:hAnsi="Times New Roman"/>
          </w:rPr>
          <w:t>,</w:t>
        </w:r>
      </w:ins>
      <w:ins w:id="100" w:author="Blake Riggs" w:date="2015-02-26T13:15:00Z">
        <w:r w:rsidR="00BA0ABA">
          <w:rPr>
            <w:rFonts w:ascii="Times New Roman" w:hAnsi="Times New Roman"/>
          </w:rPr>
          <w:t xml:space="preserve"> 1978</w:t>
        </w:r>
      </w:ins>
      <w:ins w:id="101" w:author="Blake Riggs" w:date="2015-02-26T13:16:00Z">
        <w:r w:rsidR="00BA0ABA">
          <w:rPr>
            <w:rFonts w:ascii="Times New Roman" w:hAnsi="Times New Roman"/>
          </w:rPr>
          <w:t xml:space="preserve">; </w:t>
        </w:r>
      </w:ins>
      <w:r w:rsidR="00865D54">
        <w:rPr>
          <w:rFonts w:ascii="Times New Roman" w:hAnsi="Times New Roman"/>
        </w:rPr>
        <w:t>Jackson and Heath, 2014</w:t>
      </w:r>
      <w:ins w:id="102" w:author="Blake Riggs" w:date="2015-02-26T09:40:00Z">
        <w:r w:rsidR="00D37C1B">
          <w:rPr>
            <w:rFonts w:ascii="Times New Roman" w:hAnsi="Times New Roman"/>
          </w:rPr>
          <w:t>,</w:t>
        </w:r>
      </w:ins>
      <w:r w:rsidR="00865D54">
        <w:rPr>
          <w:rFonts w:ascii="Times New Roman" w:hAnsi="Times New Roman"/>
        </w:rPr>
        <w:t xml:space="preserve">).  </w:t>
      </w:r>
      <w:r w:rsidRPr="008D1052">
        <w:rPr>
          <w:rFonts w:ascii="Times New Roman" w:hAnsi="Times New Roman"/>
        </w:rPr>
        <w:t>These outcomes are a result of environmental cues that fail to signal safety and valuation of diversity (Murphy, et al., 2007; Walton and Cohen, 2011)</w:t>
      </w:r>
      <w:ins w:id="103" w:author="Blake Riggs" w:date="2015-02-26T09:41:00Z">
        <w:r w:rsidR="00D37C1B">
          <w:rPr>
            <w:rFonts w:ascii="Times New Roman" w:hAnsi="Times New Roman"/>
          </w:rPr>
          <w:t>.</w:t>
        </w:r>
      </w:ins>
      <w:r w:rsidRPr="008D1052">
        <w:rPr>
          <w:rFonts w:ascii="Times New Roman" w:hAnsi="Times New Roman"/>
        </w:rPr>
        <w:t xml:space="preserve"> </w:t>
      </w:r>
      <w:ins w:id="104" w:author="Blake Riggs" w:date="2015-02-26T09:41:00Z">
        <w:r w:rsidR="00D37C1B">
          <w:rPr>
            <w:rFonts w:ascii="Times New Roman" w:hAnsi="Times New Roman"/>
          </w:rPr>
          <w:t>T</w:t>
        </w:r>
      </w:ins>
      <w:r w:rsidRPr="008D1052">
        <w:rPr>
          <w:rFonts w:ascii="Times New Roman" w:hAnsi="Times New Roman"/>
        </w:rPr>
        <w:t xml:space="preserve">he exit of </w:t>
      </w:r>
      <w:ins w:id="105" w:author="Blake Riggs" w:date="2015-02-20T11:59:00Z">
        <w:r w:rsidR="00307E38">
          <w:rPr>
            <w:rFonts w:ascii="Times New Roman" w:hAnsi="Times New Roman"/>
          </w:rPr>
          <w:t>URM</w:t>
        </w:r>
      </w:ins>
      <w:r w:rsidRPr="008D1052">
        <w:rPr>
          <w:rFonts w:ascii="Times New Roman" w:hAnsi="Times New Roman"/>
        </w:rPr>
        <w:t xml:space="preserve"> students from </w:t>
      </w:r>
      <w:ins w:id="106" w:author="Blake Riggs" w:date="2015-02-20T11:59:00Z">
        <w:r w:rsidR="00307E38">
          <w:rPr>
            <w:rFonts w:ascii="Times New Roman" w:hAnsi="Times New Roman"/>
          </w:rPr>
          <w:t>STEM</w:t>
        </w:r>
      </w:ins>
      <w:r w:rsidRPr="008D1052">
        <w:rPr>
          <w:rFonts w:ascii="Times New Roman" w:hAnsi="Times New Roman"/>
        </w:rPr>
        <w:t xml:space="preserve"> at the expense of the student’s </w:t>
      </w:r>
      <w:proofErr w:type="gramStart"/>
      <w:r w:rsidRPr="008D1052">
        <w:rPr>
          <w:rFonts w:ascii="Times New Roman" w:hAnsi="Times New Roman"/>
        </w:rPr>
        <w:t>well-being</w:t>
      </w:r>
      <w:proofErr w:type="gramEnd"/>
      <w:r w:rsidRPr="008D1052">
        <w:rPr>
          <w:rFonts w:ascii="Times New Roman" w:hAnsi="Times New Roman"/>
        </w:rPr>
        <w:t xml:space="preserve">, as well as that of </w:t>
      </w:r>
      <w:ins w:id="107" w:author="Blake Riggs" w:date="2015-02-26T09:41:00Z">
        <w:r w:rsidR="00D37C1B">
          <w:rPr>
            <w:rFonts w:ascii="Times New Roman" w:hAnsi="Times New Roman"/>
          </w:rPr>
          <w:t>diversity of thought and practice of research within</w:t>
        </w:r>
        <w:r w:rsidR="00D37C1B" w:rsidRPr="008D1052">
          <w:rPr>
            <w:rFonts w:ascii="Times New Roman" w:hAnsi="Times New Roman"/>
          </w:rPr>
          <w:t xml:space="preserve"> </w:t>
        </w:r>
      </w:ins>
      <w:r w:rsidRPr="008D1052">
        <w:rPr>
          <w:rFonts w:ascii="Times New Roman" w:hAnsi="Times New Roman"/>
        </w:rPr>
        <w:t xml:space="preserve">the scientific field. </w:t>
      </w:r>
      <w:r w:rsidR="00865D54">
        <w:rPr>
          <w:rFonts w:ascii="Times New Roman" w:hAnsi="Times New Roman"/>
        </w:rPr>
        <w:t xml:space="preserve">It is common to believe that these </w:t>
      </w:r>
      <w:r w:rsidR="004450DA">
        <w:rPr>
          <w:rFonts w:ascii="Times New Roman" w:hAnsi="Times New Roman"/>
        </w:rPr>
        <w:t xml:space="preserve">factors affect only mentees within the programs, however our findings suggest that many mentors also experience a lack of belonging within their majors and scientific community.  </w:t>
      </w:r>
      <w:r w:rsidRPr="008D1052">
        <w:rPr>
          <w:rFonts w:ascii="Times New Roman" w:hAnsi="Times New Roman"/>
        </w:rPr>
        <w:t xml:space="preserve">Our near-peer mentoring approaches address these environmental cues and boost sense of belonging </w:t>
      </w:r>
      <w:r w:rsidR="004450DA">
        <w:rPr>
          <w:rFonts w:ascii="Times New Roman" w:hAnsi="Times New Roman"/>
        </w:rPr>
        <w:t xml:space="preserve">not only of our mentees in the programs but the mentors as well, </w:t>
      </w:r>
      <w:r w:rsidRPr="008D1052">
        <w:rPr>
          <w:rFonts w:ascii="Times New Roman" w:hAnsi="Times New Roman"/>
        </w:rPr>
        <w:t xml:space="preserve">as demonstrated by the voices of the mentors. </w:t>
      </w:r>
      <w:ins w:id="108" w:author="Blake Riggs" w:date="2015-02-26T09:43:00Z">
        <w:r w:rsidR="00D37C1B">
          <w:rPr>
            <w:rFonts w:ascii="Times New Roman" w:hAnsi="Times New Roman"/>
          </w:rPr>
          <w:t xml:space="preserve">One mentor in particular stated, </w:t>
        </w:r>
        <w:r w:rsidR="00D37C1B" w:rsidRPr="00075C35">
          <w:rPr>
            <w:rFonts w:ascii="Times New Roman" w:hAnsi="Times New Roman"/>
          </w:rPr>
          <w:t>“</w:t>
        </w:r>
        <w:r w:rsidR="00D37C1B" w:rsidRPr="003E3AC9">
          <w:rPr>
            <w:rFonts w:ascii="Times New Roman" w:hAnsi="Times New Roman"/>
            <w:i/>
          </w:rPr>
          <w:t>Being one of the first mentors, I think I am helping to shape the program and determine its future goals. That in itself has impacted me greatly, as I feel that I am a part of a community at San Francisco State University</w:t>
        </w:r>
        <w:r w:rsidR="00D37C1B">
          <w:rPr>
            <w:rFonts w:ascii="Times New Roman" w:hAnsi="Times New Roman"/>
          </w:rPr>
          <w:t>.”</w:t>
        </w:r>
      </w:ins>
    </w:p>
    <w:p w14:paraId="25C754D6" w14:textId="77777777" w:rsidR="00D350A9" w:rsidRDefault="00D350A9" w:rsidP="00F3651B">
      <w:pPr>
        <w:rPr>
          <w:rFonts w:ascii="Times New Roman" w:hAnsi="Times New Roman"/>
        </w:rPr>
      </w:pPr>
    </w:p>
    <w:p w14:paraId="6B0E6D8E" w14:textId="77777777" w:rsidR="00D350A9" w:rsidRDefault="00B35BDE" w:rsidP="0039729D">
      <w:pPr>
        <w:rPr>
          <w:rFonts w:ascii="Times New Roman" w:hAnsi="Times New Roman" w:cs="Times New Roman"/>
          <w:b/>
        </w:rPr>
      </w:pPr>
      <w:r w:rsidRPr="00025C26">
        <w:rPr>
          <w:rFonts w:ascii="Times New Roman" w:hAnsi="Times New Roman" w:cs="Times New Roman"/>
          <w:b/>
        </w:rPr>
        <w:t>Bol</w:t>
      </w:r>
      <w:r w:rsidR="00C656B3">
        <w:rPr>
          <w:rFonts w:ascii="Times New Roman" w:hAnsi="Times New Roman" w:cs="Times New Roman"/>
          <w:b/>
        </w:rPr>
        <w:t>stering Science Identity</w:t>
      </w:r>
    </w:p>
    <w:p w14:paraId="4FB4C216" w14:textId="1CF809CF" w:rsidR="008744DE" w:rsidRDefault="00902567" w:rsidP="0039729D">
      <w:pPr>
        <w:widowControl w:val="0"/>
        <w:autoSpaceDE w:val="0"/>
        <w:autoSpaceDN w:val="0"/>
        <w:adjustRightInd w:val="0"/>
        <w:spacing w:after="260"/>
        <w:ind w:firstLine="480"/>
        <w:rPr>
          <w:ins w:id="109" w:author="Blake Riggs" w:date="2015-02-26T09:55:00Z"/>
          <w:rFonts w:ascii="Times New Roman" w:hAnsi="Times New Roman"/>
        </w:rPr>
      </w:pPr>
      <w:r>
        <w:rPr>
          <w:rFonts w:ascii="Times New Roman" w:hAnsi="Times New Roman" w:cs="Times New Roman"/>
        </w:rPr>
        <w:t xml:space="preserve">Identity </w:t>
      </w:r>
      <w:r w:rsidR="003756DC">
        <w:rPr>
          <w:rFonts w:ascii="Times New Roman" w:hAnsi="Times New Roman" w:cs="Times New Roman"/>
        </w:rPr>
        <w:t xml:space="preserve">can be viewed in two ways, either as a social construct </w:t>
      </w:r>
      <w:ins w:id="110" w:author="Miquella Chavez" w:date="2015-02-22T18:54:00Z">
        <w:r w:rsidR="00930B48">
          <w:rPr>
            <w:rFonts w:ascii="Times New Roman" w:hAnsi="Times New Roman" w:cs="Times New Roman"/>
          </w:rPr>
          <w:t>(</w:t>
        </w:r>
      </w:ins>
      <w:r w:rsidR="003756DC">
        <w:rPr>
          <w:rFonts w:ascii="Times New Roman" w:hAnsi="Times New Roman" w:cs="Times New Roman"/>
        </w:rPr>
        <w:t>i.e. group affiliation</w:t>
      </w:r>
      <w:ins w:id="111" w:author="Miquella Chavez" w:date="2015-02-22T18:54:00Z">
        <w:r w:rsidR="00930B48">
          <w:rPr>
            <w:rFonts w:ascii="Times New Roman" w:hAnsi="Times New Roman" w:cs="Times New Roman"/>
          </w:rPr>
          <w:t>),</w:t>
        </w:r>
      </w:ins>
      <w:r w:rsidR="003756DC">
        <w:rPr>
          <w:rFonts w:ascii="Times New Roman" w:hAnsi="Times New Roman" w:cs="Times New Roman"/>
        </w:rPr>
        <w:t xml:space="preserve"> or as a personal view of self (</w:t>
      </w:r>
      <w:proofErr w:type="spellStart"/>
      <w:r w:rsidR="004B1C97" w:rsidRPr="00D37C1B">
        <w:rPr>
          <w:rFonts w:ascii="Times New Roman" w:hAnsi="Times New Roman" w:cs="Times New Roman"/>
        </w:rPr>
        <w:t>Fearon</w:t>
      </w:r>
      <w:proofErr w:type="spellEnd"/>
      <w:ins w:id="112" w:author="Blake Riggs" w:date="2015-02-26T13:18:00Z">
        <w:r w:rsidR="00BA0ABA">
          <w:rPr>
            <w:rFonts w:ascii="Times New Roman" w:hAnsi="Times New Roman" w:cs="Times New Roman"/>
          </w:rPr>
          <w:t>,</w:t>
        </w:r>
      </w:ins>
      <w:r w:rsidR="004B1C97" w:rsidRPr="00D37C1B">
        <w:rPr>
          <w:rFonts w:ascii="Times New Roman" w:hAnsi="Times New Roman" w:cs="Times New Roman"/>
        </w:rPr>
        <w:t xml:space="preserve"> 1999</w:t>
      </w:r>
      <w:r w:rsidR="003756DC">
        <w:rPr>
          <w:rFonts w:ascii="Times New Roman" w:hAnsi="Times New Roman" w:cs="Times New Roman"/>
        </w:rPr>
        <w:t>). When we explore our</w:t>
      </w:r>
      <w:r w:rsidR="007C2018">
        <w:rPr>
          <w:rFonts w:ascii="Times New Roman" w:hAnsi="Times New Roman" w:cs="Times New Roman"/>
        </w:rPr>
        <w:t xml:space="preserve"> identity in </w:t>
      </w:r>
      <w:ins w:id="113" w:author="Blake Riggs" w:date="2015-02-20T12:05:00Z">
        <w:r w:rsidR="00307E38">
          <w:rPr>
            <w:rFonts w:ascii="Times New Roman" w:hAnsi="Times New Roman" w:cs="Times New Roman"/>
          </w:rPr>
          <w:t>STEM</w:t>
        </w:r>
      </w:ins>
      <w:r w:rsidR="007C2018">
        <w:rPr>
          <w:rFonts w:ascii="Times New Roman" w:hAnsi="Times New Roman" w:cs="Times New Roman"/>
        </w:rPr>
        <w:t>, we look to our community for affirmation as a scientist and our own personal perception of what defines a scientist.  This concept of ones “scientific identity” can be a critical factor in persistence and successful outcomes in research and training towards STEM careers (</w:t>
      </w:r>
      <w:proofErr w:type="spellStart"/>
      <w:r w:rsidR="007C2018">
        <w:rPr>
          <w:rFonts w:ascii="Times New Roman" w:hAnsi="Times New Roman" w:cs="Times New Roman"/>
        </w:rPr>
        <w:t>Carlone</w:t>
      </w:r>
      <w:proofErr w:type="spellEnd"/>
      <w:r w:rsidR="007C2018">
        <w:rPr>
          <w:rFonts w:ascii="Times New Roman" w:hAnsi="Times New Roman" w:cs="Times New Roman"/>
        </w:rPr>
        <w:t xml:space="preserve"> and Johnson</w:t>
      </w:r>
      <w:ins w:id="114" w:author="Blake Riggs" w:date="2015-02-26T13:18:00Z">
        <w:r w:rsidR="00BA0ABA">
          <w:rPr>
            <w:rFonts w:ascii="Times New Roman" w:hAnsi="Times New Roman" w:cs="Times New Roman"/>
          </w:rPr>
          <w:t>,</w:t>
        </w:r>
      </w:ins>
      <w:r w:rsidR="007C2018">
        <w:rPr>
          <w:rFonts w:ascii="Times New Roman" w:hAnsi="Times New Roman" w:cs="Times New Roman"/>
        </w:rPr>
        <w:t xml:space="preserve"> 2007).  A recent </w:t>
      </w:r>
      <w:r w:rsidR="006909D5">
        <w:rPr>
          <w:rFonts w:ascii="Times New Roman" w:hAnsi="Times New Roman" w:cs="Times New Roman"/>
        </w:rPr>
        <w:t>study provides the framework to characterize science identity into three components: recognition, competence, and performance (Tru</w:t>
      </w:r>
      <w:ins w:id="115" w:author="Miquella Chavez" w:date="2015-02-22T18:56:00Z">
        <w:r w:rsidR="00930B48">
          <w:rPr>
            <w:rFonts w:ascii="Times New Roman" w:hAnsi="Times New Roman" w:cs="Times New Roman"/>
          </w:rPr>
          <w:t>j</w:t>
        </w:r>
      </w:ins>
      <w:r w:rsidR="006909D5">
        <w:rPr>
          <w:rFonts w:ascii="Times New Roman" w:hAnsi="Times New Roman" w:cs="Times New Roman"/>
        </w:rPr>
        <w:t>il</w:t>
      </w:r>
      <w:ins w:id="116" w:author="Miquella Chavez" w:date="2015-02-22T18:56:00Z">
        <w:r w:rsidR="00930B48">
          <w:rPr>
            <w:rFonts w:ascii="Times New Roman" w:hAnsi="Times New Roman" w:cs="Times New Roman"/>
          </w:rPr>
          <w:t>l</w:t>
        </w:r>
      </w:ins>
      <w:r w:rsidR="006909D5">
        <w:rPr>
          <w:rFonts w:ascii="Times New Roman" w:hAnsi="Times New Roman" w:cs="Times New Roman"/>
        </w:rPr>
        <w:t xml:space="preserve">o </w:t>
      </w:r>
      <w:ins w:id="117" w:author="Blake Riggs" w:date="2015-02-26T13:19:00Z">
        <w:r w:rsidR="00BA0ABA">
          <w:rPr>
            <w:rFonts w:ascii="Times New Roman" w:hAnsi="Times New Roman" w:cs="Times New Roman"/>
          </w:rPr>
          <w:t xml:space="preserve">and </w:t>
        </w:r>
      </w:ins>
      <w:r w:rsidR="006909D5">
        <w:rPr>
          <w:rFonts w:ascii="Times New Roman" w:hAnsi="Times New Roman" w:cs="Times New Roman"/>
        </w:rPr>
        <w:t>Tanner</w:t>
      </w:r>
      <w:ins w:id="118" w:author="Blake Riggs" w:date="2015-02-26T13:20:00Z">
        <w:r w:rsidR="00BA0ABA">
          <w:rPr>
            <w:rFonts w:ascii="Times New Roman" w:hAnsi="Times New Roman" w:cs="Times New Roman"/>
          </w:rPr>
          <w:t>,</w:t>
        </w:r>
      </w:ins>
      <w:r w:rsidR="006909D5">
        <w:rPr>
          <w:rFonts w:ascii="Times New Roman" w:hAnsi="Times New Roman" w:cs="Times New Roman"/>
        </w:rPr>
        <w:t xml:space="preserve"> 2014)</w:t>
      </w:r>
      <w:r w:rsidR="008C33F6">
        <w:rPr>
          <w:rFonts w:ascii="Times New Roman" w:hAnsi="Times New Roman" w:cs="Times New Roman"/>
        </w:rPr>
        <w:t xml:space="preserve">. </w:t>
      </w:r>
      <w:r w:rsidR="00E8108D">
        <w:rPr>
          <w:rFonts w:ascii="Times New Roman" w:hAnsi="Times New Roman" w:cs="Times New Roman"/>
        </w:rPr>
        <w:t xml:space="preserve"> In reflection essays of the mentors involved in BUMP and the Research Skills course, we found that through mentoring, the mentors showed strong improvement in each of theses </w:t>
      </w:r>
      <w:ins w:id="119" w:author="Miquella Chavez" w:date="2015-02-22T18:57:00Z">
        <w:r w:rsidR="00916FC3">
          <w:rPr>
            <w:rFonts w:ascii="Times New Roman" w:hAnsi="Times New Roman" w:cs="Times New Roman"/>
          </w:rPr>
          <w:t>categories</w:t>
        </w:r>
      </w:ins>
      <w:r w:rsidR="004450DA">
        <w:rPr>
          <w:rFonts w:ascii="Times New Roman" w:hAnsi="Times New Roman" w:cs="Times New Roman"/>
        </w:rPr>
        <w:t>.</w:t>
      </w:r>
      <w:ins w:id="120" w:author="Blake Riggs" w:date="2015-02-26T09:47:00Z">
        <w:r w:rsidR="008744DE">
          <w:rPr>
            <w:rFonts w:ascii="Times New Roman" w:hAnsi="Times New Roman" w:cs="Times New Roman"/>
          </w:rPr>
          <w:t xml:space="preserve"> </w:t>
        </w:r>
      </w:ins>
      <w:ins w:id="121" w:author="Blake Riggs" w:date="2015-02-26T09:48:00Z">
        <w:r w:rsidR="008744DE">
          <w:rPr>
            <w:rFonts w:ascii="Times New Roman" w:hAnsi="Times New Roman" w:cs="Times New Roman"/>
          </w:rPr>
          <w:t xml:space="preserve">Reflection from a mentor in the research skills course </w:t>
        </w:r>
      </w:ins>
      <w:ins w:id="122" w:author="Blake Riggs" w:date="2015-02-26T09:49:00Z">
        <w:r w:rsidR="008744DE">
          <w:rPr>
            <w:rFonts w:ascii="Times New Roman" w:hAnsi="Times New Roman" w:cs="Times New Roman"/>
          </w:rPr>
          <w:t>showed an increase in competence</w:t>
        </w:r>
      </w:ins>
      <w:ins w:id="123" w:author="Blake Riggs" w:date="2015-02-26T09:48:00Z">
        <w:r w:rsidR="008744DE">
          <w:rPr>
            <w:rFonts w:ascii="Times New Roman" w:hAnsi="Times New Roman" w:cs="Times New Roman"/>
          </w:rPr>
          <w:t xml:space="preserve">, </w:t>
        </w:r>
      </w:ins>
      <w:ins w:id="124" w:author="Blake Riggs" w:date="2015-02-26T09:49:00Z">
        <w:r w:rsidR="008744DE">
          <w:rPr>
            <w:rFonts w:ascii="Times New Roman" w:hAnsi="Times New Roman" w:cs="Times New Roman"/>
          </w:rPr>
          <w:t>“</w:t>
        </w:r>
        <w:r w:rsidR="008744DE" w:rsidRPr="00F3651B">
          <w:rPr>
            <w:rFonts w:ascii="Times New Roman" w:hAnsi="Times New Roman"/>
            <w:i/>
          </w:rPr>
          <w:t>In fact, when I realized on the first day of class that I would be a mentor I was scared and apprehensive; I had little confidence in my ability to present information about the scientific research field in a constructive and helpful manner.  However, I came to realize over the course of the class that I have actually had more experience in the research field than I have cared to give myself credit for.  Even if I feel like an inexperienced and sometimes overwhelmed researcher, I still have a lot offer as a mentor to aspiring scientists like the undergraduates in this class.  For instance, many of the undergraduates have not been a part of a lab and the fact that I have actually been a part of a lab and conducted both successful and unsuccessful experiments means that I can give them an introduction to what the day-to-day experience of conducting research is like.  I also realized that having been to graduate school interviews and going through the application process to get into the master’s program at SFSU are more unique experiences than I had initially considered them to be.  There is a lot I am able to help others with in terms of informing them of what to expect and what can make them more successful in preparing for taking the next steps after obtaining an undergraduate degree.</w:t>
        </w:r>
      </w:ins>
      <w:ins w:id="125" w:author="Blake Riggs" w:date="2015-02-26T09:50:00Z">
        <w:r w:rsidR="008744DE">
          <w:rPr>
            <w:rFonts w:ascii="Times New Roman" w:hAnsi="Times New Roman"/>
          </w:rPr>
          <w:t xml:space="preserve">” </w:t>
        </w:r>
      </w:ins>
    </w:p>
    <w:p w14:paraId="238DDC4B" w14:textId="64869FFB" w:rsidR="00D350A9" w:rsidRPr="008744DE" w:rsidRDefault="008744DE" w:rsidP="0039729D">
      <w:pPr>
        <w:widowControl w:val="0"/>
        <w:autoSpaceDE w:val="0"/>
        <w:autoSpaceDN w:val="0"/>
        <w:adjustRightInd w:val="0"/>
        <w:spacing w:after="260"/>
        <w:ind w:firstLine="480"/>
        <w:rPr>
          <w:rFonts w:ascii="Times New Roman" w:hAnsi="Times New Roman" w:cs="Times New Roman"/>
        </w:rPr>
      </w:pPr>
      <w:ins w:id="126" w:author="Blake Riggs" w:date="2015-02-26T09:50:00Z">
        <w:r>
          <w:rPr>
            <w:rFonts w:ascii="Times New Roman" w:hAnsi="Times New Roman"/>
          </w:rPr>
          <w:t xml:space="preserve">Another mentor reflection displayed increased recognition of science identity through mentorship for success at the next level of their education goals, </w:t>
        </w:r>
      </w:ins>
      <w:ins w:id="127" w:author="Blake Riggs" w:date="2015-02-26T09:52:00Z">
        <w:r w:rsidRPr="008744DE">
          <w:rPr>
            <w:rFonts w:ascii="Times New Roman" w:hAnsi="Times New Roman"/>
          </w:rPr>
          <w:t>“</w:t>
        </w:r>
        <w:r w:rsidRPr="00F3651B">
          <w:rPr>
            <w:rFonts w:ascii="Times New Roman" w:hAnsi="Times New Roman"/>
            <w:i/>
          </w:rPr>
          <w:t>Now that I am applying to PhD programs this fall, I feel l have an edge over other applicants because of the skills I have learned from the BUMP program. My mentorship abilities have tightened and reinforced how I present myself professionally, and in addition I know I have real world experience that applies directly to academia. I know that typically when you choose the academia route as a primary investigator you are thrown into an environment where you do not have a lot of mentorship experience. Now that I do, I believe I will be a more effective PI in the future.</w:t>
        </w:r>
      </w:ins>
      <w:ins w:id="128" w:author="Blake Riggs" w:date="2015-02-26T09:53:00Z">
        <w:r w:rsidRPr="00F3651B">
          <w:rPr>
            <w:rFonts w:ascii="Times New Roman" w:hAnsi="Times New Roman"/>
          </w:rPr>
          <w:t>”</w:t>
        </w:r>
      </w:ins>
    </w:p>
    <w:p w14:paraId="52A6FE67" w14:textId="77777777" w:rsidR="00B35BDE" w:rsidRPr="00025C26" w:rsidRDefault="00B35BDE" w:rsidP="0097306C">
      <w:pPr>
        <w:rPr>
          <w:rFonts w:ascii="Times New Roman" w:hAnsi="Times New Roman" w:cs="Times New Roman"/>
          <w:b/>
        </w:rPr>
      </w:pPr>
      <w:r w:rsidRPr="00025C26">
        <w:rPr>
          <w:rFonts w:ascii="Times New Roman" w:hAnsi="Times New Roman" w:cs="Times New Roman"/>
          <w:b/>
        </w:rPr>
        <w:t>Building Self-Efficacy</w:t>
      </w:r>
    </w:p>
    <w:p w14:paraId="6B7AA80E" w14:textId="77777777" w:rsidR="00237A73" w:rsidRDefault="00237A73" w:rsidP="00F3651B">
      <w:pPr>
        <w:ind w:firstLine="720"/>
        <w:rPr>
          <w:rFonts w:ascii="Times New Roman" w:hAnsi="Times New Roman" w:cs="Times New Roman"/>
        </w:rPr>
      </w:pPr>
      <w:r>
        <w:rPr>
          <w:rFonts w:ascii="Times New Roman" w:hAnsi="Times New Roman" w:cs="Times New Roman"/>
        </w:rPr>
        <w:t xml:space="preserve">In reflections from mentors in the research skills course and the mentoring program, they reported having an increase in confidence in scientific research skills or leadership skills. The phenomenon in which an individual has confidence in their ability to do something has been termed </w:t>
      </w:r>
      <w:r>
        <w:rPr>
          <w:rFonts w:ascii="Times New Roman" w:hAnsi="Times New Roman" w:cs="Times New Roman"/>
          <w:i/>
        </w:rPr>
        <w:t>self-efficacy</w:t>
      </w:r>
      <w:r>
        <w:rPr>
          <w:rFonts w:ascii="Times New Roman" w:hAnsi="Times New Roman" w:cs="Times New Roman"/>
        </w:rPr>
        <w:t xml:space="preserve"> (</w:t>
      </w:r>
      <w:commentRangeStart w:id="129"/>
      <w:r>
        <w:rPr>
          <w:rFonts w:ascii="Times New Roman" w:hAnsi="Times New Roman" w:cs="Times New Roman"/>
        </w:rPr>
        <w:t>Bandura</w:t>
      </w:r>
      <w:commentRangeEnd w:id="129"/>
      <w:r w:rsidR="004A44DF">
        <w:rPr>
          <w:rStyle w:val="CommentReference"/>
        </w:rPr>
        <w:commentReference w:id="129"/>
      </w:r>
      <w:r>
        <w:rPr>
          <w:rFonts w:ascii="Times New Roman" w:hAnsi="Times New Roman" w:cs="Times New Roman"/>
        </w:rPr>
        <w:t xml:space="preserve">). That self-efficacy would be a theme in both informal and formal mentoring environments was not unexpected, as many other cases have reported self-efficacy increases in other contexts (reviewed in Trujillo and Tanner, 2014). </w:t>
      </w:r>
    </w:p>
    <w:p w14:paraId="644270CA" w14:textId="216EC9D2" w:rsidR="004A44DF" w:rsidRPr="004A44DF" w:rsidRDefault="00237A73" w:rsidP="004A44DF">
      <w:pPr>
        <w:ind w:firstLine="720"/>
        <w:rPr>
          <w:ins w:id="130" w:author="Blake Riggs" w:date="2015-02-26T10:05:00Z"/>
          <w:rFonts w:ascii="Times New Roman" w:hAnsi="Times New Roman"/>
        </w:rPr>
      </w:pPr>
      <w:r>
        <w:rPr>
          <w:rFonts w:ascii="Times New Roman" w:hAnsi="Times New Roman" w:cs="Times New Roman"/>
        </w:rPr>
        <w:t>The self-efficacy theme in the reflections referred to a variety of skills or competencies. In certain cases, the expression of increased self-efficacy was explicit, such as with the following mentor in the research skills course, “</w:t>
      </w:r>
      <w:r w:rsidRPr="003E71B4">
        <w:rPr>
          <w:rFonts w:ascii="Times New Roman" w:hAnsi="Times New Roman"/>
          <w:i/>
        </w:rPr>
        <w:t>However, I am sure that either this class or being mentor increased my confidence in talking in class.</w:t>
      </w:r>
      <w:r>
        <w:rPr>
          <w:rFonts w:ascii="Times New Roman" w:hAnsi="Times New Roman"/>
        </w:rPr>
        <w:t xml:space="preserve">” One mentor in </w:t>
      </w:r>
      <w:ins w:id="131" w:author="Blake Riggs" w:date="2015-02-26T09:58:00Z">
        <w:r w:rsidR="004A44DF">
          <w:rPr>
            <w:rFonts w:ascii="Times New Roman" w:hAnsi="Times New Roman"/>
          </w:rPr>
          <w:t>BUMP</w:t>
        </w:r>
      </w:ins>
      <w:r>
        <w:rPr>
          <w:rFonts w:ascii="Times New Roman" w:hAnsi="Times New Roman"/>
        </w:rPr>
        <w:t xml:space="preserve"> applied the skills learned as a mentor </w:t>
      </w:r>
      <w:ins w:id="132" w:author="Blake Riggs" w:date="2015-02-26T09:58:00Z">
        <w:r w:rsidR="004A44DF">
          <w:rPr>
            <w:rFonts w:ascii="Times New Roman" w:hAnsi="Times New Roman"/>
          </w:rPr>
          <w:t>to being a mentee in another context</w:t>
        </w:r>
      </w:ins>
      <w:r>
        <w:rPr>
          <w:rFonts w:ascii="Times New Roman" w:hAnsi="Times New Roman"/>
        </w:rPr>
        <w:t>: “</w:t>
      </w:r>
      <w:r w:rsidRPr="000A51C9">
        <w:rPr>
          <w:rFonts w:ascii="Times New Roman" w:hAnsi="Times New Roman"/>
          <w:i/>
        </w:rPr>
        <w:t>I've very much been mentored here just as much as my mentees have, and by mentoring others I've figured out how</w:t>
      </w:r>
      <w:r>
        <w:rPr>
          <w:rFonts w:ascii="Times New Roman" w:hAnsi="Times New Roman"/>
          <w:i/>
        </w:rPr>
        <w:t xml:space="preserve"> to get my own</w:t>
      </w:r>
      <w:r w:rsidRPr="000A51C9">
        <w:rPr>
          <w:rFonts w:ascii="Times New Roman" w:hAnsi="Times New Roman"/>
          <w:i/>
        </w:rPr>
        <w:t xml:space="preserve"> mentoring as well.</w:t>
      </w:r>
      <w:r>
        <w:rPr>
          <w:rFonts w:ascii="Times New Roman" w:hAnsi="Times New Roman"/>
        </w:rPr>
        <w:t xml:space="preserve">” </w:t>
      </w:r>
      <w:ins w:id="133" w:author="Blake Riggs" w:date="2015-02-26T10:03:00Z">
        <w:r w:rsidR="004A44DF">
          <w:rPr>
            <w:rFonts w:ascii="Times New Roman" w:hAnsi="Times New Roman"/>
          </w:rPr>
          <w:t>A</w:t>
        </w:r>
      </w:ins>
      <w:ins w:id="134" w:author="Blake Riggs" w:date="2015-02-26T10:04:00Z">
        <w:r w:rsidR="004A44DF">
          <w:rPr>
            <w:rFonts w:ascii="Times New Roman" w:hAnsi="Times New Roman"/>
          </w:rPr>
          <w:t>nother</w:t>
        </w:r>
      </w:ins>
      <w:ins w:id="135" w:author="Blake Riggs" w:date="2015-02-26T10:03:00Z">
        <w:r w:rsidR="004A44DF">
          <w:rPr>
            <w:rFonts w:ascii="Times New Roman" w:hAnsi="Times New Roman"/>
          </w:rPr>
          <w:t xml:space="preserve"> mentor in BUMP </w:t>
        </w:r>
      </w:ins>
      <w:ins w:id="136" w:author="Blake Riggs" w:date="2015-02-26T10:04:00Z">
        <w:r w:rsidR="004A44DF">
          <w:rPr>
            <w:rFonts w:ascii="Times New Roman" w:hAnsi="Times New Roman"/>
          </w:rPr>
          <w:t xml:space="preserve">clearly illustrated the growth in self-efficacy through </w:t>
        </w:r>
      </w:ins>
      <w:ins w:id="137" w:author="Blake Riggs" w:date="2015-02-26T10:05:00Z">
        <w:r w:rsidR="004A44DF">
          <w:rPr>
            <w:rFonts w:ascii="Times New Roman" w:hAnsi="Times New Roman"/>
          </w:rPr>
          <w:t xml:space="preserve">mentoring in </w:t>
        </w:r>
      </w:ins>
      <w:ins w:id="138" w:author="Blake Riggs" w:date="2015-02-26T10:04:00Z">
        <w:r w:rsidR="004A44DF">
          <w:rPr>
            <w:rFonts w:ascii="Times New Roman" w:hAnsi="Times New Roman"/>
          </w:rPr>
          <w:t xml:space="preserve">this </w:t>
        </w:r>
      </w:ins>
      <w:ins w:id="139" w:author="Blake Riggs" w:date="2015-02-26T10:05:00Z">
        <w:r w:rsidR="004A44DF">
          <w:rPr>
            <w:rFonts w:ascii="Times New Roman" w:hAnsi="Times New Roman"/>
          </w:rPr>
          <w:t>quote, “</w:t>
        </w:r>
        <w:r w:rsidR="004A44DF" w:rsidRPr="00941718">
          <w:rPr>
            <w:rFonts w:ascii="Times New Roman" w:hAnsi="Times New Roman"/>
            <w:i/>
          </w:rPr>
          <w:t>I thought I signed up for a simple tutoring job – which would have been very easy since I had all my papers and materials from that class; when Blake emphasized how this was specifically not supposed to be a tutoring job, I sort of panicked because I suddenly felt unqualified to be somebody’s mentor. I had this nagging fear that my mentees wouldn't respect me and I would be completely out of my depth; this was my first ever job and I’ve always been a follower rather than a leader. But with experience I think I’ve learned many good and many bad ideas about mentoring, and I am far more confident about my future than I have ever been. In short, BUMP has been full of challenges and many learning experiences that have allowed me to grow and has greatly helped my chances of having a successful professional career.</w:t>
        </w:r>
        <w:r w:rsidR="004A44DF">
          <w:rPr>
            <w:rFonts w:ascii="Times New Roman" w:hAnsi="Times New Roman"/>
          </w:rPr>
          <w:t>”</w:t>
        </w:r>
      </w:ins>
    </w:p>
    <w:p w14:paraId="6568B77F" w14:textId="34B3D02C" w:rsidR="004A44DF" w:rsidRDefault="00237A73" w:rsidP="004A44DF">
      <w:pPr>
        <w:ind w:firstLine="720"/>
        <w:rPr>
          <w:ins w:id="140" w:author="Blake Riggs" w:date="2015-02-26T10:02:00Z"/>
          <w:rFonts w:ascii="Times New Roman" w:hAnsi="Times New Roman"/>
        </w:rPr>
      </w:pPr>
      <w:r>
        <w:rPr>
          <w:rFonts w:ascii="Times New Roman" w:hAnsi="Times New Roman"/>
        </w:rPr>
        <w:t xml:space="preserve">In general, </w:t>
      </w:r>
      <w:ins w:id="141" w:author="Miquella Chavez" w:date="2015-02-22T19:04:00Z">
        <w:r w:rsidR="00916FC3">
          <w:rPr>
            <w:rFonts w:ascii="Times New Roman" w:hAnsi="Times New Roman"/>
          </w:rPr>
          <w:t>it is likely</w:t>
        </w:r>
      </w:ins>
      <w:r>
        <w:rPr>
          <w:rFonts w:ascii="Times New Roman" w:hAnsi="Times New Roman"/>
        </w:rPr>
        <w:t xml:space="preserve"> that mentors developed confidence in </w:t>
      </w:r>
      <w:ins w:id="142" w:author="Miquella Chavez" w:date="2015-02-22T19:04:00Z">
        <w:r w:rsidR="00916FC3">
          <w:rPr>
            <w:rFonts w:ascii="Times New Roman" w:hAnsi="Times New Roman"/>
          </w:rPr>
          <w:t>areas not</w:t>
        </w:r>
      </w:ins>
      <w:r>
        <w:rPr>
          <w:rFonts w:ascii="Times New Roman" w:hAnsi="Times New Roman"/>
        </w:rPr>
        <w:t xml:space="preserve"> mentioned in the reflections. </w:t>
      </w:r>
      <w:ins w:id="143" w:author="Miquella Chavez" w:date="2015-02-22T19:05:00Z">
        <w:r w:rsidR="00916FC3">
          <w:rPr>
            <w:rFonts w:ascii="Times New Roman" w:hAnsi="Times New Roman"/>
          </w:rPr>
          <w:t>Possible</w:t>
        </w:r>
      </w:ins>
      <w:r>
        <w:rPr>
          <w:rFonts w:ascii="Times New Roman" w:hAnsi="Times New Roman"/>
        </w:rPr>
        <w:t xml:space="preserve"> reasons</w:t>
      </w:r>
      <w:ins w:id="144" w:author="Miquella Chavez" w:date="2015-02-22T19:05:00Z">
        <w:r w:rsidR="00916FC3">
          <w:rPr>
            <w:rFonts w:ascii="Times New Roman" w:hAnsi="Times New Roman"/>
          </w:rPr>
          <w:t xml:space="preserve"> </w:t>
        </w:r>
      </w:ins>
      <w:r>
        <w:rPr>
          <w:rFonts w:ascii="Times New Roman" w:hAnsi="Times New Roman"/>
        </w:rPr>
        <w:t xml:space="preserve">these were not stated more explicitly </w:t>
      </w:r>
      <w:ins w:id="145" w:author="Miquella Chavez" w:date="2015-02-22T19:05:00Z">
        <w:r w:rsidR="00916FC3">
          <w:rPr>
            <w:rFonts w:ascii="Times New Roman" w:hAnsi="Times New Roman"/>
          </w:rPr>
          <w:t>could be</w:t>
        </w:r>
      </w:ins>
      <w:r>
        <w:rPr>
          <w:rFonts w:ascii="Times New Roman" w:hAnsi="Times New Roman"/>
        </w:rPr>
        <w:t xml:space="preserve"> </w:t>
      </w:r>
      <w:ins w:id="146" w:author="Miquella Chavez" w:date="2015-02-22T19:06:00Z">
        <w:r w:rsidR="00916FC3">
          <w:rPr>
            <w:rFonts w:ascii="Times New Roman" w:hAnsi="Times New Roman"/>
          </w:rPr>
          <w:t xml:space="preserve">the </w:t>
        </w:r>
      </w:ins>
      <w:r>
        <w:rPr>
          <w:rFonts w:ascii="Times New Roman" w:hAnsi="Times New Roman"/>
        </w:rPr>
        <w:t xml:space="preserve">mentors </w:t>
      </w:r>
      <w:ins w:id="147" w:author="Miquella Chavez" w:date="2015-02-22T19:05:00Z">
        <w:r w:rsidR="00916FC3">
          <w:rPr>
            <w:rFonts w:ascii="Times New Roman" w:hAnsi="Times New Roman"/>
          </w:rPr>
          <w:t xml:space="preserve">perceived importance </w:t>
        </w:r>
      </w:ins>
      <w:ins w:id="148" w:author="Miquella Chavez" w:date="2015-02-22T19:07:00Z">
        <w:r w:rsidR="005F4619">
          <w:rPr>
            <w:rFonts w:ascii="Times New Roman" w:hAnsi="Times New Roman"/>
          </w:rPr>
          <w:t>of these areas</w:t>
        </w:r>
      </w:ins>
      <w:r>
        <w:rPr>
          <w:rFonts w:ascii="Times New Roman" w:hAnsi="Times New Roman"/>
        </w:rPr>
        <w:t xml:space="preserve">, or perhaps the questions addressed </w:t>
      </w:r>
      <w:ins w:id="149" w:author="Miquella Chavez" w:date="2015-02-22T19:07:00Z">
        <w:r w:rsidR="005F4619">
          <w:rPr>
            <w:rFonts w:ascii="Times New Roman" w:hAnsi="Times New Roman"/>
          </w:rPr>
          <w:t>within</w:t>
        </w:r>
      </w:ins>
      <w:r>
        <w:rPr>
          <w:rFonts w:ascii="Times New Roman" w:hAnsi="Times New Roman"/>
        </w:rPr>
        <w:t xml:space="preserve"> reflection</w:t>
      </w:r>
      <w:ins w:id="150" w:author="Miquella Chavez" w:date="2015-02-22T19:07:00Z">
        <w:r w:rsidR="005F4619">
          <w:rPr>
            <w:rFonts w:ascii="Times New Roman" w:hAnsi="Times New Roman"/>
          </w:rPr>
          <w:t xml:space="preserve"> statements</w:t>
        </w:r>
      </w:ins>
      <w:r>
        <w:rPr>
          <w:rFonts w:ascii="Times New Roman" w:hAnsi="Times New Roman"/>
        </w:rPr>
        <w:t xml:space="preserve"> were not specific enough. </w:t>
      </w:r>
    </w:p>
    <w:p w14:paraId="1619FE62" w14:textId="77777777" w:rsidR="00237A73" w:rsidRDefault="00237A73" w:rsidP="00F3651B">
      <w:pPr>
        <w:rPr>
          <w:rFonts w:ascii="Times New Roman" w:hAnsi="Times New Roman"/>
        </w:rPr>
      </w:pPr>
    </w:p>
    <w:p w14:paraId="7E40BD74" w14:textId="77777777" w:rsidR="00FC154A" w:rsidRDefault="00FC154A" w:rsidP="00807128">
      <w:pPr>
        <w:rPr>
          <w:rFonts w:ascii="Times New Roman" w:hAnsi="Times New Roman" w:cs="Times New Roman"/>
          <w:b/>
        </w:rPr>
      </w:pPr>
      <w:r>
        <w:rPr>
          <w:rFonts w:ascii="Times New Roman" w:hAnsi="Times New Roman" w:cs="Times New Roman"/>
          <w:b/>
        </w:rPr>
        <w:t>IMPACT</w:t>
      </w:r>
    </w:p>
    <w:p w14:paraId="682993FC" w14:textId="013BAB87" w:rsidR="00FC154A" w:rsidRDefault="00832747" w:rsidP="0097306C">
      <w:pPr>
        <w:tabs>
          <w:tab w:val="left" w:pos="720"/>
        </w:tabs>
        <w:rPr>
          <w:rFonts w:ascii="Times New Roman" w:hAnsi="Times New Roman"/>
        </w:rPr>
      </w:pPr>
      <w:ins w:id="151" w:author="Diego Gelsinger" w:date="2015-02-26T21:51:00Z">
        <w:r>
          <w:rPr>
            <w:rFonts w:ascii="Times New Roman" w:hAnsi="Times New Roman"/>
          </w:rPr>
          <w:tab/>
        </w:r>
      </w:ins>
      <w:r w:rsidR="00FC154A">
        <w:rPr>
          <w:rFonts w:ascii="Times New Roman" w:hAnsi="Times New Roman"/>
        </w:rPr>
        <w:t>The practice and perpetuation of scientific research requires that incumbent scientists train junior investigators. In this way, new investigators gain skills and competencies necessary to</w:t>
      </w:r>
      <w:r w:rsidR="00B8193C">
        <w:rPr>
          <w:rFonts w:ascii="Times New Roman" w:hAnsi="Times New Roman"/>
        </w:rPr>
        <w:t xml:space="preserve"> engage in scientific research. Moreover, </w:t>
      </w:r>
      <w:r w:rsidR="00FC154A">
        <w:rPr>
          <w:rFonts w:ascii="Times New Roman" w:hAnsi="Times New Roman"/>
        </w:rPr>
        <w:t xml:space="preserve">the </w:t>
      </w:r>
      <w:r w:rsidR="00D350A9">
        <w:rPr>
          <w:rFonts w:ascii="Times New Roman" w:hAnsi="Times New Roman"/>
        </w:rPr>
        <w:t xml:space="preserve">ability to win grants and publish </w:t>
      </w:r>
      <w:r w:rsidR="00FC154A">
        <w:rPr>
          <w:rFonts w:ascii="Times New Roman" w:hAnsi="Times New Roman"/>
        </w:rPr>
        <w:t xml:space="preserve">papers </w:t>
      </w:r>
      <w:r w:rsidR="00D350A9">
        <w:rPr>
          <w:rFonts w:ascii="Times New Roman" w:hAnsi="Times New Roman"/>
        </w:rPr>
        <w:t>improves with</w:t>
      </w:r>
      <w:r w:rsidR="00FC154A">
        <w:rPr>
          <w:rFonts w:ascii="Times New Roman" w:hAnsi="Times New Roman"/>
        </w:rPr>
        <w:t xml:space="preserve"> effective </w:t>
      </w:r>
      <w:r w:rsidR="00FC154A" w:rsidRPr="00D350A9">
        <w:rPr>
          <w:rFonts w:ascii="Times New Roman" w:hAnsi="Times New Roman"/>
        </w:rPr>
        <w:t>mentoring (</w:t>
      </w:r>
      <w:proofErr w:type="spellStart"/>
      <w:r w:rsidR="00D350A9" w:rsidRPr="00D350A9">
        <w:rPr>
          <w:rFonts w:ascii="Times New Roman" w:hAnsi="Times New Roman" w:cs="Times New Roman"/>
        </w:rPr>
        <w:t>Schapira</w:t>
      </w:r>
      <w:proofErr w:type="spellEnd"/>
      <w:r w:rsidR="00D350A9" w:rsidRPr="00D350A9">
        <w:rPr>
          <w:rFonts w:ascii="Times New Roman" w:hAnsi="Times New Roman" w:cs="Times New Roman"/>
        </w:rPr>
        <w:t xml:space="preserve"> et al.</w:t>
      </w:r>
      <w:proofErr w:type="gramStart"/>
      <w:r w:rsidR="00D350A9" w:rsidRPr="00D350A9">
        <w:rPr>
          <w:rFonts w:ascii="Times New Roman" w:hAnsi="Times New Roman" w:cs="Times New Roman"/>
        </w:rPr>
        <w:t>,1992</w:t>
      </w:r>
      <w:proofErr w:type="gramEnd"/>
      <w:r w:rsidR="00D350A9" w:rsidRPr="00D350A9">
        <w:rPr>
          <w:rFonts w:ascii="Times New Roman" w:hAnsi="Times New Roman" w:cs="Times New Roman"/>
        </w:rPr>
        <w:t xml:space="preserve">; </w:t>
      </w:r>
      <w:proofErr w:type="spellStart"/>
      <w:r w:rsidR="00D350A9" w:rsidRPr="00D350A9">
        <w:rPr>
          <w:rFonts w:ascii="Times New Roman" w:hAnsi="Times New Roman" w:cs="Times New Roman"/>
        </w:rPr>
        <w:t>Palepu</w:t>
      </w:r>
      <w:proofErr w:type="spellEnd"/>
      <w:r w:rsidR="00D350A9" w:rsidRPr="00D350A9">
        <w:rPr>
          <w:rFonts w:ascii="Times New Roman" w:hAnsi="Times New Roman" w:cs="Times New Roman"/>
        </w:rPr>
        <w:t xml:space="preserve"> et al., 1996; Steiner, et al., 2002; </w:t>
      </w:r>
      <w:proofErr w:type="spellStart"/>
      <w:r w:rsidR="00D350A9" w:rsidRPr="00D350A9">
        <w:rPr>
          <w:rFonts w:ascii="Times New Roman" w:hAnsi="Times New Roman" w:cs="Times New Roman"/>
        </w:rPr>
        <w:t>Wingard</w:t>
      </w:r>
      <w:proofErr w:type="spellEnd"/>
      <w:r w:rsidR="00D350A9" w:rsidRPr="00D350A9">
        <w:rPr>
          <w:rFonts w:ascii="Times New Roman" w:hAnsi="Times New Roman" w:cs="Times New Roman"/>
        </w:rPr>
        <w:t xml:space="preserve"> et al., 2004)</w:t>
      </w:r>
      <w:r w:rsidR="00FC154A" w:rsidRPr="00D350A9">
        <w:rPr>
          <w:rFonts w:ascii="Times New Roman" w:hAnsi="Times New Roman"/>
        </w:rPr>
        <w:t>. Unfortunate</w:t>
      </w:r>
      <w:r w:rsidR="00FC154A">
        <w:rPr>
          <w:rFonts w:ascii="Times New Roman" w:hAnsi="Times New Roman"/>
        </w:rPr>
        <w:t xml:space="preserve">ly, both faculty and student researchers from groups underrepresented in the sciences report a lack of effective mentoring that </w:t>
      </w:r>
      <w:r w:rsidR="00D350A9">
        <w:rPr>
          <w:rFonts w:ascii="Times New Roman" w:hAnsi="Times New Roman"/>
        </w:rPr>
        <w:t>can limit</w:t>
      </w:r>
      <w:r w:rsidR="00FC154A">
        <w:rPr>
          <w:rFonts w:ascii="Times New Roman" w:hAnsi="Times New Roman"/>
        </w:rPr>
        <w:t xml:space="preserve"> their participation and success in research (</w:t>
      </w:r>
      <w:proofErr w:type="spellStart"/>
      <w:r w:rsidR="00D350A9">
        <w:rPr>
          <w:rFonts w:ascii="Times New Roman" w:hAnsi="Times New Roman"/>
        </w:rPr>
        <w:t>Ginther</w:t>
      </w:r>
      <w:proofErr w:type="spellEnd"/>
      <w:r w:rsidR="00D350A9">
        <w:rPr>
          <w:rFonts w:ascii="Times New Roman" w:hAnsi="Times New Roman"/>
        </w:rPr>
        <w:t xml:space="preserve">, 2011; </w:t>
      </w:r>
      <w:r w:rsidR="00D350A9" w:rsidRPr="00025C26">
        <w:rPr>
          <w:rFonts w:ascii="Times New Roman" w:hAnsi="Times New Roman" w:cs="Times New Roman"/>
        </w:rPr>
        <w:t>Beech et al., 2013</w:t>
      </w:r>
      <w:r w:rsidR="00FC154A">
        <w:rPr>
          <w:rFonts w:ascii="Times New Roman" w:hAnsi="Times New Roman"/>
        </w:rPr>
        <w:t>). In fact, at the undergraduate level inadequate mentoring can result in poor research experiences and exit from science (</w:t>
      </w:r>
      <w:r w:rsidR="00D350A9">
        <w:rPr>
          <w:rFonts w:ascii="Times New Roman" w:hAnsi="Times New Roman"/>
        </w:rPr>
        <w:t>Johnson, 2007</w:t>
      </w:r>
      <w:r w:rsidR="00FC154A">
        <w:rPr>
          <w:rFonts w:ascii="Times New Roman" w:hAnsi="Times New Roman"/>
        </w:rPr>
        <w:t xml:space="preserve">). While inadequate research mentoring can cause undergraduates to leave STEM majors, the primary cause of this exit </w:t>
      </w:r>
      <w:r w:rsidR="005F4619">
        <w:rPr>
          <w:rFonts w:ascii="Times New Roman" w:hAnsi="Times New Roman"/>
        </w:rPr>
        <w:t>is poor teaching, which</w:t>
      </w:r>
      <w:r w:rsidR="00FC154A">
        <w:rPr>
          <w:rFonts w:ascii="Times New Roman" w:hAnsi="Times New Roman"/>
        </w:rPr>
        <w:t xml:space="preserve"> is exacerbated for </w:t>
      </w:r>
      <w:r w:rsidR="005F4619">
        <w:rPr>
          <w:rFonts w:ascii="Times New Roman" w:hAnsi="Times New Roman"/>
        </w:rPr>
        <w:t xml:space="preserve">URM </w:t>
      </w:r>
      <w:r w:rsidR="00FC154A">
        <w:rPr>
          <w:rFonts w:ascii="Times New Roman" w:hAnsi="Times New Roman"/>
        </w:rPr>
        <w:t>students in science</w:t>
      </w:r>
      <w:r w:rsidR="005F4619">
        <w:rPr>
          <w:rFonts w:ascii="Times New Roman" w:hAnsi="Times New Roman"/>
        </w:rPr>
        <w:t xml:space="preserve"> </w:t>
      </w:r>
      <w:r w:rsidR="00FC154A">
        <w:rPr>
          <w:rFonts w:ascii="Times New Roman" w:hAnsi="Times New Roman"/>
        </w:rPr>
        <w:t>(</w:t>
      </w:r>
      <w:r w:rsidR="00D350A9">
        <w:rPr>
          <w:rFonts w:ascii="Times New Roman" w:hAnsi="Times New Roman"/>
        </w:rPr>
        <w:t>Seymour and</w:t>
      </w:r>
      <w:r w:rsidR="00FC154A">
        <w:rPr>
          <w:rFonts w:ascii="Times New Roman" w:hAnsi="Times New Roman"/>
        </w:rPr>
        <w:t xml:space="preserve"> Hewitt</w:t>
      </w:r>
      <w:r w:rsidR="00D350A9">
        <w:rPr>
          <w:rFonts w:ascii="Times New Roman" w:hAnsi="Times New Roman"/>
        </w:rPr>
        <w:t>, 1997</w:t>
      </w:r>
      <w:r w:rsidR="00FC154A">
        <w:rPr>
          <w:rFonts w:ascii="Times New Roman" w:hAnsi="Times New Roman"/>
        </w:rPr>
        <w:t xml:space="preserve">). Both of these barriers to undergraduate retention in STEM can be overcome by a near-peer mentoring approach as documented in this </w:t>
      </w:r>
      <w:r w:rsidR="00F14EFE">
        <w:rPr>
          <w:rFonts w:ascii="Times New Roman" w:hAnsi="Times New Roman"/>
        </w:rPr>
        <w:t>dialogue</w:t>
      </w:r>
      <w:r w:rsidR="00FC154A">
        <w:rPr>
          <w:rFonts w:ascii="Times New Roman" w:hAnsi="Times New Roman"/>
        </w:rPr>
        <w:t xml:space="preserve">. Our formal and informal near-peer mentoring approaches provided </w:t>
      </w:r>
      <w:r w:rsidR="006B7E29">
        <w:rPr>
          <w:rFonts w:ascii="Times New Roman" w:hAnsi="Times New Roman"/>
        </w:rPr>
        <w:t xml:space="preserve">URM </w:t>
      </w:r>
      <w:r w:rsidR="00FC154A">
        <w:rPr>
          <w:rFonts w:ascii="Times New Roman" w:hAnsi="Times New Roman"/>
        </w:rPr>
        <w:t xml:space="preserve">undergraduates enrolled in an introductory biology or upper division research skills course with practical information and psychosocial support to succeed in these activities. </w:t>
      </w:r>
    </w:p>
    <w:p w14:paraId="1E1F1FE3" w14:textId="77777777" w:rsidR="00FC154A" w:rsidRPr="00025C26" w:rsidRDefault="00FC154A" w:rsidP="0097306C">
      <w:pPr>
        <w:widowControl w:val="0"/>
        <w:autoSpaceDE w:val="0"/>
        <w:autoSpaceDN w:val="0"/>
        <w:adjustRightInd w:val="0"/>
        <w:ind w:firstLine="720"/>
        <w:rPr>
          <w:rFonts w:ascii="Times New Roman" w:hAnsi="Times New Roman" w:cs="Times New Roman"/>
        </w:rPr>
      </w:pPr>
      <w:proofErr w:type="gramStart"/>
      <w:r>
        <w:rPr>
          <w:rFonts w:ascii="Times New Roman" w:hAnsi="Times New Roman" w:cs="Times New Roman"/>
        </w:rPr>
        <w:t>Our near-peer mentoring approaches are grounded by the understanding that mentoring is a collaborative process that requires engagement of both teacher and learner</w:t>
      </w:r>
      <w:proofErr w:type="gramEnd"/>
      <w:r>
        <w:rPr>
          <w:rFonts w:ascii="Times New Roman" w:hAnsi="Times New Roman" w:cs="Times New Roman"/>
        </w:rPr>
        <w:t xml:space="preserve">. </w:t>
      </w:r>
      <w:r w:rsidRPr="00025C26">
        <w:rPr>
          <w:rFonts w:ascii="Times New Roman" w:hAnsi="Times New Roman" w:cs="Times New Roman"/>
        </w:rPr>
        <w:t>Ideally, mentors</w:t>
      </w:r>
      <w:r>
        <w:rPr>
          <w:rFonts w:ascii="Times New Roman" w:hAnsi="Times New Roman" w:cs="Times New Roman"/>
        </w:rPr>
        <w:t xml:space="preserve">/teachers and mentees/learners </w:t>
      </w:r>
      <w:r w:rsidRPr="00025C26">
        <w:rPr>
          <w:rFonts w:ascii="Times New Roman" w:hAnsi="Times New Roman" w:cs="Times New Roman"/>
        </w:rPr>
        <w:t>engage as partners through reciprocal activities to advance the career aspirations of both (</w:t>
      </w:r>
      <w:r w:rsidR="00440DC1">
        <w:rPr>
          <w:rFonts w:ascii="Times New Roman" w:hAnsi="Times New Roman" w:cs="Times New Roman"/>
        </w:rPr>
        <w:t>Hunt and Michael, 1983). Consequently</w:t>
      </w:r>
      <w:r w:rsidRPr="00025C26">
        <w:rPr>
          <w:rFonts w:ascii="Times New Roman" w:hAnsi="Times New Roman" w:cs="Times New Roman"/>
        </w:rPr>
        <w:t xml:space="preserve"> effective mentoring </w:t>
      </w:r>
      <w:r w:rsidR="006B7E29">
        <w:rPr>
          <w:rFonts w:ascii="Times New Roman" w:hAnsi="Times New Roman" w:cs="Times New Roman"/>
        </w:rPr>
        <w:t>requires</w:t>
      </w:r>
      <w:r w:rsidR="006B7E29" w:rsidRPr="00025C26">
        <w:rPr>
          <w:rFonts w:ascii="Times New Roman" w:hAnsi="Times New Roman" w:cs="Times New Roman"/>
        </w:rPr>
        <w:t xml:space="preserve"> </w:t>
      </w:r>
      <w:r w:rsidRPr="00025C26">
        <w:rPr>
          <w:rFonts w:ascii="Times New Roman" w:hAnsi="Times New Roman" w:cs="Times New Roman"/>
        </w:rPr>
        <w:t xml:space="preserve">more than </w:t>
      </w:r>
      <w:r w:rsidR="003259AE">
        <w:rPr>
          <w:rFonts w:ascii="Times New Roman" w:hAnsi="Times New Roman" w:cs="Times New Roman"/>
        </w:rPr>
        <w:t>occasional meetings</w:t>
      </w:r>
      <w:r>
        <w:rPr>
          <w:rFonts w:ascii="Times New Roman" w:hAnsi="Times New Roman" w:cs="Times New Roman"/>
        </w:rPr>
        <w:t xml:space="preserve"> between a mentor and mentee, and </w:t>
      </w:r>
      <w:r w:rsidR="006B7E29">
        <w:rPr>
          <w:rFonts w:ascii="Times New Roman" w:hAnsi="Times New Roman" w:cs="Times New Roman"/>
        </w:rPr>
        <w:t xml:space="preserve">requires that </w:t>
      </w:r>
      <w:r>
        <w:rPr>
          <w:rFonts w:ascii="Times New Roman" w:hAnsi="Times New Roman" w:cs="Times New Roman"/>
        </w:rPr>
        <w:t>m</w:t>
      </w:r>
      <w:r w:rsidRPr="00025C26">
        <w:rPr>
          <w:rFonts w:ascii="Times New Roman" w:hAnsi="Times New Roman" w:cs="Times New Roman"/>
        </w:rPr>
        <w:t>entees are not passive recipients of a mentor’s guidance. It is a dynamic reciprocal relationship that changes over time and benefits both</w:t>
      </w:r>
      <w:r w:rsidR="006B7E29">
        <w:rPr>
          <w:rFonts w:ascii="Times New Roman" w:hAnsi="Times New Roman" w:cs="Times New Roman"/>
        </w:rPr>
        <w:t xml:space="preserve"> parties</w:t>
      </w:r>
      <w:r w:rsidRPr="00025C26">
        <w:rPr>
          <w:rFonts w:ascii="Times New Roman" w:hAnsi="Times New Roman" w:cs="Times New Roman"/>
        </w:rPr>
        <w:t xml:space="preserve">. This mutually beneficial </w:t>
      </w:r>
      <w:r w:rsidR="00440DC1">
        <w:rPr>
          <w:rFonts w:ascii="Times New Roman" w:hAnsi="Times New Roman" w:cs="Times New Roman"/>
        </w:rPr>
        <w:t>relationship can occur in learning and/or training research environments</w:t>
      </w:r>
      <w:r w:rsidRPr="00025C26">
        <w:rPr>
          <w:rFonts w:ascii="Times New Roman" w:hAnsi="Times New Roman" w:cs="Times New Roman"/>
        </w:rPr>
        <w:t xml:space="preserve"> where both the mentee and mentor are viewed as “learners</w:t>
      </w:r>
      <w:r w:rsidR="00440DC1">
        <w:rPr>
          <w:rFonts w:ascii="Times New Roman" w:hAnsi="Times New Roman" w:cs="Times New Roman"/>
        </w:rPr>
        <w:t xml:space="preserve"> and trainees</w:t>
      </w:r>
      <w:r w:rsidRPr="00025C26">
        <w:rPr>
          <w:rFonts w:ascii="Times New Roman" w:hAnsi="Times New Roman" w:cs="Times New Roman"/>
        </w:rPr>
        <w:t xml:space="preserve">.” In this context the mentee acquires research </w:t>
      </w:r>
      <w:r w:rsidR="00440DC1">
        <w:rPr>
          <w:rFonts w:ascii="Times New Roman" w:hAnsi="Times New Roman" w:cs="Times New Roman"/>
        </w:rPr>
        <w:t xml:space="preserve">knowledge and </w:t>
      </w:r>
      <w:r w:rsidRPr="00025C26">
        <w:rPr>
          <w:rFonts w:ascii="Times New Roman" w:hAnsi="Times New Roman" w:cs="Times New Roman"/>
        </w:rPr>
        <w:t>skills needed</w:t>
      </w:r>
      <w:r w:rsidR="00440DC1">
        <w:rPr>
          <w:rFonts w:ascii="Times New Roman" w:hAnsi="Times New Roman" w:cs="Times New Roman"/>
        </w:rPr>
        <w:t xml:space="preserve"> for scientific productivity, as well as</w:t>
      </w:r>
      <w:r w:rsidRPr="00025C26">
        <w:rPr>
          <w:rFonts w:ascii="Times New Roman" w:hAnsi="Times New Roman" w:cs="Times New Roman"/>
        </w:rPr>
        <w:t xml:space="preserve"> career-related knowledge essential to professional advancement</w:t>
      </w:r>
      <w:r w:rsidR="00440DC1">
        <w:rPr>
          <w:rFonts w:ascii="Times New Roman" w:hAnsi="Times New Roman" w:cs="Times New Roman"/>
        </w:rPr>
        <w:t>. On the other hand, t</w:t>
      </w:r>
      <w:r w:rsidRPr="00025C26">
        <w:rPr>
          <w:rFonts w:ascii="Times New Roman" w:hAnsi="Times New Roman" w:cs="Times New Roman"/>
        </w:rPr>
        <w:t xml:space="preserve">he mentor </w:t>
      </w:r>
      <w:r w:rsidR="00440DC1">
        <w:rPr>
          <w:rFonts w:ascii="Times New Roman" w:hAnsi="Times New Roman" w:cs="Times New Roman"/>
        </w:rPr>
        <w:t xml:space="preserve">gains hands-on experience in </w:t>
      </w:r>
      <w:r w:rsidRPr="00025C26">
        <w:rPr>
          <w:rFonts w:ascii="Times New Roman" w:hAnsi="Times New Roman" w:cs="Times New Roman"/>
        </w:rPr>
        <w:t xml:space="preserve">effectively </w:t>
      </w:r>
      <w:r w:rsidR="003259AE">
        <w:rPr>
          <w:rFonts w:ascii="Times New Roman" w:hAnsi="Times New Roman" w:cs="Times New Roman"/>
        </w:rPr>
        <w:t xml:space="preserve">supporting the </w:t>
      </w:r>
      <w:r w:rsidRPr="00025C26">
        <w:rPr>
          <w:rFonts w:ascii="Times New Roman" w:hAnsi="Times New Roman" w:cs="Times New Roman"/>
        </w:rPr>
        <w:t xml:space="preserve">academic and professional growth </w:t>
      </w:r>
      <w:r w:rsidR="003259AE">
        <w:rPr>
          <w:rFonts w:ascii="Times New Roman" w:hAnsi="Times New Roman" w:cs="Times New Roman"/>
        </w:rPr>
        <w:t xml:space="preserve">of junior investigators, </w:t>
      </w:r>
      <w:r w:rsidRPr="00025C26">
        <w:rPr>
          <w:rFonts w:ascii="Times New Roman" w:hAnsi="Times New Roman" w:cs="Times New Roman"/>
        </w:rPr>
        <w:t>thereby honing their skills to effectively guide research projects to success. While the</w:t>
      </w:r>
      <w:r w:rsidR="0075325E">
        <w:rPr>
          <w:rFonts w:ascii="Times New Roman" w:hAnsi="Times New Roman" w:cs="Times New Roman"/>
        </w:rPr>
        <w:t>ses</w:t>
      </w:r>
      <w:r w:rsidR="006B7E29" w:rsidRPr="00025C26">
        <w:rPr>
          <w:rFonts w:ascii="Times New Roman" w:hAnsi="Times New Roman" w:cs="Times New Roman"/>
        </w:rPr>
        <w:t xml:space="preserve"> </w:t>
      </w:r>
      <w:r w:rsidRPr="00025C26">
        <w:rPr>
          <w:rFonts w:ascii="Times New Roman" w:hAnsi="Times New Roman" w:cs="Times New Roman"/>
        </w:rPr>
        <w:t xml:space="preserve">benefits </w:t>
      </w:r>
      <w:r w:rsidR="0075325E" w:rsidRPr="00025C26">
        <w:rPr>
          <w:rFonts w:ascii="Times New Roman" w:hAnsi="Times New Roman" w:cs="Times New Roman"/>
        </w:rPr>
        <w:t xml:space="preserve">are commonly accepted </w:t>
      </w:r>
      <w:r w:rsidR="0075325E">
        <w:rPr>
          <w:rFonts w:ascii="Times New Roman" w:hAnsi="Times New Roman" w:cs="Times New Roman"/>
        </w:rPr>
        <w:t>for</w:t>
      </w:r>
      <w:r w:rsidRPr="00025C26">
        <w:rPr>
          <w:rFonts w:ascii="Times New Roman" w:hAnsi="Times New Roman" w:cs="Times New Roman"/>
        </w:rPr>
        <w:t xml:space="preserve"> senior research mentors, in this report we find unexpected benefits to mentors engaged in near-peer mentoring</w:t>
      </w:r>
      <w:r w:rsidR="003259AE">
        <w:rPr>
          <w:rFonts w:ascii="Times New Roman" w:hAnsi="Times New Roman" w:cs="Times New Roman"/>
        </w:rPr>
        <w:t xml:space="preserve">. These benefits </w:t>
      </w:r>
      <w:r>
        <w:rPr>
          <w:rFonts w:ascii="Times New Roman" w:hAnsi="Times New Roman" w:cs="Times New Roman"/>
        </w:rPr>
        <w:t xml:space="preserve">are similar to </w:t>
      </w:r>
      <w:r w:rsidR="003259AE">
        <w:rPr>
          <w:rFonts w:ascii="Times New Roman" w:hAnsi="Times New Roman" w:cs="Times New Roman"/>
        </w:rPr>
        <w:t xml:space="preserve">those </w:t>
      </w:r>
      <w:r>
        <w:rPr>
          <w:rFonts w:ascii="Times New Roman" w:hAnsi="Times New Roman" w:cs="Times New Roman"/>
        </w:rPr>
        <w:t>found for peer-led learning environments</w:t>
      </w:r>
      <w:r w:rsidRPr="00025C26">
        <w:rPr>
          <w:rFonts w:ascii="Times New Roman" w:hAnsi="Times New Roman" w:cs="Times New Roman"/>
        </w:rPr>
        <w:t>.</w:t>
      </w:r>
    </w:p>
    <w:p w14:paraId="2B170C2D" w14:textId="77777777" w:rsidR="00FC154A" w:rsidRPr="00556329" w:rsidRDefault="00FC154A" w:rsidP="0097306C">
      <w:pPr>
        <w:ind w:firstLine="720"/>
        <w:rPr>
          <w:rFonts w:ascii="Times New Roman" w:hAnsi="Times New Roman" w:cs="Times New Roman"/>
        </w:rPr>
      </w:pPr>
      <w:r w:rsidRPr="00025C26">
        <w:rPr>
          <w:rFonts w:ascii="Times New Roman" w:hAnsi="Times New Roman" w:cs="Times New Roman"/>
        </w:rPr>
        <w:t xml:space="preserve">The benefits found for our informal and formal near-peer mentoring approaches have been documented in learning environments where peer-led instruction is utilized. </w:t>
      </w:r>
      <w:r>
        <w:rPr>
          <w:rFonts w:ascii="Times New Roman" w:hAnsi="Times New Roman" w:cs="Times New Roman"/>
        </w:rPr>
        <w:t>Studies find</w:t>
      </w:r>
      <w:r w:rsidRPr="00025C26">
        <w:rPr>
          <w:rFonts w:ascii="Times New Roman" w:hAnsi="Times New Roman" w:cs="Times New Roman"/>
        </w:rPr>
        <w:t xml:space="preserve"> that peer-led instruction is effective in increasing student persistence, retention and student learning. Both leaders and students benefit from the enhanced learning experience (Lave and Winger, 1991; </w:t>
      </w:r>
      <w:proofErr w:type="spellStart"/>
      <w:r w:rsidRPr="00025C26">
        <w:rPr>
          <w:rFonts w:ascii="Times New Roman" w:hAnsi="Times New Roman" w:cs="Times New Roman"/>
        </w:rPr>
        <w:t>Cracolice</w:t>
      </w:r>
      <w:proofErr w:type="spellEnd"/>
      <w:r w:rsidRPr="00025C26">
        <w:rPr>
          <w:rFonts w:ascii="Times New Roman" w:hAnsi="Times New Roman" w:cs="Times New Roman"/>
        </w:rPr>
        <w:t xml:space="preserve"> and Deming, 2001; </w:t>
      </w:r>
      <w:proofErr w:type="spellStart"/>
      <w:r w:rsidRPr="00025C26">
        <w:rPr>
          <w:rFonts w:ascii="Times New Roman" w:hAnsi="Times New Roman" w:cs="Times New Roman"/>
        </w:rPr>
        <w:t>Quitadamo</w:t>
      </w:r>
      <w:proofErr w:type="spellEnd"/>
      <w:r w:rsidRPr="00025C26">
        <w:rPr>
          <w:rFonts w:ascii="Times New Roman" w:hAnsi="Times New Roman" w:cs="Times New Roman"/>
        </w:rPr>
        <w:t>, et al., 2009</w:t>
      </w:r>
      <w:r w:rsidR="00185A0C">
        <w:rPr>
          <w:rFonts w:ascii="Times New Roman" w:hAnsi="Times New Roman" w:cs="Times New Roman"/>
        </w:rPr>
        <w:t xml:space="preserve">; </w:t>
      </w:r>
      <w:proofErr w:type="spellStart"/>
      <w:r w:rsidR="00185A0C">
        <w:rPr>
          <w:rFonts w:ascii="Times New Roman" w:hAnsi="Times New Roman" w:cs="Times New Roman"/>
        </w:rPr>
        <w:t>Brownel</w:t>
      </w:r>
      <w:proofErr w:type="spellEnd"/>
      <w:r w:rsidR="00185A0C">
        <w:rPr>
          <w:rFonts w:ascii="Times New Roman" w:hAnsi="Times New Roman" w:cs="Times New Roman"/>
        </w:rPr>
        <w:t xml:space="preserve"> and </w:t>
      </w:r>
      <w:proofErr w:type="spellStart"/>
      <w:r w:rsidR="00185A0C">
        <w:rPr>
          <w:rFonts w:ascii="Times New Roman" w:hAnsi="Times New Roman" w:cs="Times New Roman"/>
        </w:rPr>
        <w:t>Swanner</w:t>
      </w:r>
      <w:proofErr w:type="spellEnd"/>
      <w:r w:rsidR="00185A0C">
        <w:rPr>
          <w:rFonts w:ascii="Times New Roman" w:hAnsi="Times New Roman" w:cs="Times New Roman"/>
        </w:rPr>
        <w:t>, 2010</w:t>
      </w:r>
      <w:r w:rsidRPr="00025C26">
        <w:rPr>
          <w:rFonts w:ascii="Times New Roman" w:hAnsi="Times New Roman" w:cs="Times New Roman"/>
        </w:rPr>
        <w:t>)</w:t>
      </w:r>
      <w:r w:rsidRPr="00025C26">
        <w:rPr>
          <w:rFonts w:ascii="Times New Roman" w:hAnsi="Times New Roman" w:cs="Times New Roman"/>
          <w:i/>
          <w:iCs/>
          <w:color w:val="1D1D1D"/>
        </w:rPr>
        <w:t>.</w:t>
      </w:r>
      <w:r w:rsidRPr="00025C26">
        <w:rPr>
          <w:rFonts w:ascii="Times New Roman" w:hAnsi="Times New Roman" w:cs="Times New Roman"/>
          <w:color w:val="1D1D1D"/>
        </w:rPr>
        <w:t xml:space="preserve"> </w:t>
      </w:r>
      <w:r w:rsidRPr="00025C26">
        <w:rPr>
          <w:rFonts w:ascii="Times New Roman" w:hAnsi="Times New Roman" w:cs="Times New Roman"/>
        </w:rPr>
        <w:t xml:space="preserve">Peer leaders increase their understanding of the subject matter, develop an increased sense of responsibility and confidence, improve their oral communication skills, and develop an enjoyment of teaching and a greater enthusiasm for pursuing a degree in </w:t>
      </w:r>
      <w:r w:rsidR="00F14EFE">
        <w:rPr>
          <w:rFonts w:ascii="Times New Roman" w:hAnsi="Times New Roman" w:cs="Times New Roman"/>
        </w:rPr>
        <w:t>STEM</w:t>
      </w:r>
      <w:r w:rsidRPr="00025C26">
        <w:rPr>
          <w:rFonts w:ascii="Times New Roman" w:hAnsi="Times New Roman" w:cs="Times New Roman"/>
        </w:rPr>
        <w:t xml:space="preserve"> (</w:t>
      </w:r>
      <w:proofErr w:type="spellStart"/>
      <w:r w:rsidRPr="00025C26">
        <w:rPr>
          <w:rFonts w:ascii="Times New Roman" w:hAnsi="Times New Roman" w:cs="Times New Roman"/>
        </w:rPr>
        <w:t>Cracolice</w:t>
      </w:r>
      <w:proofErr w:type="spellEnd"/>
      <w:r w:rsidRPr="00025C26">
        <w:rPr>
          <w:rFonts w:ascii="Times New Roman" w:hAnsi="Times New Roman" w:cs="Times New Roman"/>
        </w:rPr>
        <w:t xml:space="preserve"> and Deming, 2001; Hamid, 2001; Smith et al., 2009). </w:t>
      </w:r>
    </w:p>
    <w:p w14:paraId="2E3AE37B" w14:textId="77777777" w:rsidR="00FC154A" w:rsidRDefault="00FC154A" w:rsidP="0097306C">
      <w:pPr>
        <w:ind w:firstLine="720"/>
        <w:rPr>
          <w:rFonts w:ascii="Times New Roman" w:hAnsi="Times New Roman"/>
        </w:rPr>
      </w:pPr>
      <w:r>
        <w:rPr>
          <w:rFonts w:ascii="Times New Roman" w:hAnsi="Times New Roman"/>
        </w:rPr>
        <w:t xml:space="preserve">In this report we find that near-peer mentors report benefits that include increased sense of belonging and science identity, as well as improved self-efficacy. These factors are important for increasing persistence of </w:t>
      </w:r>
      <w:r w:rsidR="00F14EFE">
        <w:rPr>
          <w:rFonts w:ascii="Times New Roman" w:hAnsi="Times New Roman"/>
        </w:rPr>
        <w:t xml:space="preserve">URM </w:t>
      </w:r>
      <w:r>
        <w:rPr>
          <w:rFonts w:ascii="Times New Roman" w:hAnsi="Times New Roman"/>
        </w:rPr>
        <w:t xml:space="preserve">students in </w:t>
      </w:r>
      <w:r w:rsidR="00F14EFE">
        <w:rPr>
          <w:rFonts w:ascii="Times New Roman" w:hAnsi="Times New Roman"/>
        </w:rPr>
        <w:t>STEM</w:t>
      </w:r>
      <w:r>
        <w:rPr>
          <w:rFonts w:ascii="Times New Roman" w:hAnsi="Times New Roman"/>
        </w:rPr>
        <w:t xml:space="preserve"> (Trujillo and Tanner</w:t>
      </w:r>
      <w:r w:rsidR="003259AE">
        <w:rPr>
          <w:rFonts w:ascii="Times New Roman" w:hAnsi="Times New Roman"/>
        </w:rPr>
        <w:t>, 2014</w:t>
      </w:r>
      <w:r>
        <w:rPr>
          <w:rFonts w:ascii="Times New Roman" w:hAnsi="Times New Roman"/>
        </w:rPr>
        <w:t xml:space="preserve">). Another persistence factor that was identified in a study conducted at SF State and that is </w:t>
      </w:r>
      <w:r w:rsidR="0075325E">
        <w:rPr>
          <w:rFonts w:ascii="Times New Roman" w:hAnsi="Times New Roman"/>
        </w:rPr>
        <w:t xml:space="preserve">also </w:t>
      </w:r>
      <w:r>
        <w:rPr>
          <w:rFonts w:ascii="Times New Roman" w:hAnsi="Times New Roman"/>
        </w:rPr>
        <w:t>captured in our near-peer mentoring approach is the ability to “give back.” When 22 women of color enrolled in the Cell and Molecular Biology masters program were asked about their ability to persist in science 73% (16/22) reported that they persisted because they had opportunities to use their science skills to “give back” to their communities (</w:t>
      </w:r>
      <w:proofErr w:type="spellStart"/>
      <w:r>
        <w:rPr>
          <w:rFonts w:ascii="Times New Roman" w:hAnsi="Times New Roman"/>
        </w:rPr>
        <w:t>Umanzor</w:t>
      </w:r>
      <w:proofErr w:type="spellEnd"/>
      <w:r>
        <w:rPr>
          <w:rFonts w:ascii="Times New Roman" w:hAnsi="Times New Roman"/>
        </w:rPr>
        <w:t>, 2011). In fact, this communal goal was voiced by several of the mentors</w:t>
      </w:r>
      <w:r w:rsidR="0075325E">
        <w:rPr>
          <w:rFonts w:ascii="Times New Roman" w:hAnsi="Times New Roman"/>
        </w:rPr>
        <w:t xml:space="preserve"> in our study</w:t>
      </w:r>
      <w:r>
        <w:rPr>
          <w:rFonts w:ascii="Times New Roman" w:hAnsi="Times New Roman"/>
        </w:rPr>
        <w:t xml:space="preserve">, and is an emerging persistence factor for </w:t>
      </w:r>
      <w:r w:rsidR="0075325E">
        <w:rPr>
          <w:rFonts w:ascii="Times New Roman" w:hAnsi="Times New Roman"/>
        </w:rPr>
        <w:t xml:space="preserve">URM </w:t>
      </w:r>
      <w:r>
        <w:rPr>
          <w:rFonts w:ascii="Times New Roman" w:hAnsi="Times New Roman"/>
        </w:rPr>
        <w:t xml:space="preserve">students in the </w:t>
      </w:r>
      <w:r w:rsidRPr="003259AE">
        <w:rPr>
          <w:rFonts w:ascii="Times New Roman" w:hAnsi="Times New Roman"/>
        </w:rPr>
        <w:t xml:space="preserve">sciences </w:t>
      </w:r>
      <w:r w:rsidR="003259AE" w:rsidRPr="003259AE">
        <w:rPr>
          <w:rFonts w:ascii="Times New Roman" w:hAnsi="Times New Roman"/>
        </w:rPr>
        <w:t>(Thomson et al., 2014</w:t>
      </w:r>
      <w:r w:rsidRPr="003259AE">
        <w:rPr>
          <w:rFonts w:ascii="Times New Roman" w:hAnsi="Times New Roman"/>
        </w:rPr>
        <w:t>).</w:t>
      </w:r>
      <w:r>
        <w:rPr>
          <w:rFonts w:ascii="Times New Roman" w:hAnsi="Times New Roman"/>
        </w:rPr>
        <w:t xml:space="preserve"> </w:t>
      </w:r>
      <w:r w:rsidR="00141626">
        <w:rPr>
          <w:rFonts w:ascii="Times New Roman" w:hAnsi="Times New Roman"/>
        </w:rPr>
        <w:t>O</w:t>
      </w:r>
      <w:r>
        <w:rPr>
          <w:rFonts w:ascii="Times New Roman" w:hAnsi="Times New Roman"/>
        </w:rPr>
        <w:t xml:space="preserve">ur near-peer mentoring holds significant promise for </w:t>
      </w:r>
      <w:r w:rsidRPr="00D40079">
        <w:rPr>
          <w:rFonts w:ascii="Times New Roman" w:hAnsi="Times New Roman"/>
          <w:i/>
        </w:rPr>
        <w:t>amplifying</w:t>
      </w:r>
      <w:r>
        <w:rPr>
          <w:rFonts w:ascii="Times New Roman" w:hAnsi="Times New Roman"/>
        </w:rPr>
        <w:t xml:space="preserve"> participation of underrepresented students in science by positively affecting both mentees and mentors. </w:t>
      </w:r>
    </w:p>
    <w:p w14:paraId="2435A3F3" w14:textId="77777777" w:rsidR="00FC154A" w:rsidRPr="00025C26" w:rsidRDefault="00FC154A" w:rsidP="0097306C">
      <w:pPr>
        <w:rPr>
          <w:rFonts w:ascii="Times New Roman" w:hAnsi="Times New Roman" w:cs="Times New Roman"/>
          <w:b/>
        </w:rPr>
      </w:pPr>
    </w:p>
    <w:p w14:paraId="38DF78F2" w14:textId="77777777" w:rsidR="008B7904" w:rsidRDefault="008B7904">
      <w:pPr>
        <w:rPr>
          <w:rFonts w:ascii="Times New Roman" w:hAnsi="Times New Roman"/>
        </w:rPr>
      </w:pPr>
      <w:r>
        <w:rPr>
          <w:rFonts w:ascii="Times New Roman" w:hAnsi="Times New Roman"/>
        </w:rPr>
        <w:br w:type="page"/>
      </w:r>
    </w:p>
    <w:p w14:paraId="494EF3CA" w14:textId="77777777" w:rsidR="004A5902" w:rsidRDefault="004A5902">
      <w:pPr>
        <w:rPr>
          <w:ins w:id="152" w:author="Blake Riggs" w:date="2015-02-26T12:38:00Z"/>
          <w:rFonts w:ascii="Times New Roman" w:hAnsi="Times New Roman"/>
        </w:rPr>
      </w:pPr>
    </w:p>
    <w:p w14:paraId="74EB62C6" w14:textId="259C55EB" w:rsidR="004A5902" w:rsidRPr="00C35B3E" w:rsidRDefault="00C35B3E">
      <w:pPr>
        <w:rPr>
          <w:ins w:id="153" w:author="Blake Riggs" w:date="2015-02-26T12:38:00Z"/>
          <w:rFonts w:ascii="Times New Roman" w:hAnsi="Times New Roman"/>
          <w:b/>
        </w:rPr>
      </w:pPr>
      <w:ins w:id="154" w:author="Blake Riggs" w:date="2015-02-26T12:39:00Z">
        <w:r w:rsidRPr="00C35B3E">
          <w:rPr>
            <w:rFonts w:ascii="Times New Roman" w:hAnsi="Times New Roman"/>
            <w:b/>
          </w:rPr>
          <w:t>ACKNOWLEDGEMENTS</w:t>
        </w:r>
      </w:ins>
    </w:p>
    <w:p w14:paraId="6AE69BA6" w14:textId="32EB02C7" w:rsidR="000E68FA" w:rsidRDefault="000E68FA" w:rsidP="00C35B3E">
      <w:pPr>
        <w:tabs>
          <w:tab w:val="left" w:pos="720"/>
        </w:tabs>
        <w:rPr>
          <w:ins w:id="155" w:author="Blake Riggs" w:date="2015-02-26T16:33:00Z"/>
          <w:rFonts w:ascii="Times New Roman" w:hAnsi="Times New Roman"/>
        </w:rPr>
      </w:pPr>
      <w:ins w:id="156" w:author="Blake Riggs" w:date="2015-02-26T16:33:00Z">
        <w:r>
          <w:rPr>
            <w:rFonts w:ascii="Times New Roman" w:hAnsi="Times New Roman"/>
          </w:rPr>
          <w:t xml:space="preserve">We would like to thank </w:t>
        </w:r>
        <w:proofErr w:type="spellStart"/>
        <w:r>
          <w:rPr>
            <w:rFonts w:ascii="Times New Roman" w:hAnsi="Times New Roman"/>
          </w:rPr>
          <w:t>Caezar</w:t>
        </w:r>
        <w:proofErr w:type="spellEnd"/>
        <w:r>
          <w:rPr>
            <w:rFonts w:ascii="Times New Roman" w:hAnsi="Times New Roman"/>
          </w:rPr>
          <w:t xml:space="preserve"> Nave and Julio C Ramirez for their help with the organization and collection of data from the near-peer mentoring programs not used in this manuscript.  We would also like to thank </w:t>
        </w:r>
      </w:ins>
      <w:proofErr w:type="spellStart"/>
      <w:ins w:id="157" w:author="Blake Riggs" w:date="2015-02-26T16:35:00Z">
        <w:r w:rsidRPr="000E68FA">
          <w:rPr>
            <w:rFonts w:ascii="Times New Roman" w:hAnsi="Times New Roman" w:cs="Times New Roman"/>
          </w:rPr>
          <w:t>Miquella</w:t>
        </w:r>
        <w:proofErr w:type="spellEnd"/>
        <w:r w:rsidRPr="000E68FA">
          <w:rPr>
            <w:rFonts w:ascii="Times New Roman" w:hAnsi="Times New Roman" w:cs="Times New Roman"/>
          </w:rPr>
          <w:t xml:space="preserve"> (Kelly) Chavez</w:t>
        </w:r>
        <w:r>
          <w:rPr>
            <w:rFonts w:ascii="Times New Roman" w:hAnsi="Times New Roman"/>
          </w:rPr>
          <w:t xml:space="preserve"> for critical reading of the </w:t>
        </w:r>
      </w:ins>
      <w:ins w:id="158" w:author="Blake Riggs" w:date="2015-02-26T16:36:00Z">
        <w:r>
          <w:rPr>
            <w:rFonts w:ascii="Times New Roman" w:hAnsi="Times New Roman"/>
          </w:rPr>
          <w:t>manuscript</w:t>
        </w:r>
      </w:ins>
      <w:ins w:id="159" w:author="Blake Riggs" w:date="2015-02-26T16:35:00Z">
        <w:r>
          <w:rPr>
            <w:rFonts w:ascii="Times New Roman" w:hAnsi="Times New Roman"/>
          </w:rPr>
          <w:t>.</w:t>
        </w:r>
      </w:ins>
      <w:ins w:id="160" w:author="Blake Riggs" w:date="2015-02-26T16:38:00Z">
        <w:r>
          <w:rPr>
            <w:rFonts w:ascii="Times New Roman" w:hAnsi="Times New Roman"/>
          </w:rPr>
          <w:t xml:space="preserve"> </w:t>
        </w:r>
        <w:proofErr w:type="gramStart"/>
        <w:r>
          <w:rPr>
            <w:rFonts w:ascii="Times New Roman" w:hAnsi="Times New Roman"/>
          </w:rPr>
          <w:t xml:space="preserve">Biology Undergraduate Mentor Program (BUMP) </w:t>
        </w:r>
      </w:ins>
      <w:ins w:id="161" w:author="Blake Riggs" w:date="2015-02-26T16:41:00Z">
        <w:r>
          <w:rPr>
            <w:rFonts w:ascii="Times New Roman" w:hAnsi="Times New Roman"/>
          </w:rPr>
          <w:t xml:space="preserve">was supported by </w:t>
        </w:r>
      </w:ins>
      <w:ins w:id="162" w:author="Blake Riggs" w:date="2015-02-26T16:48:00Z">
        <w:r w:rsidR="004F22DE">
          <w:rPr>
            <w:rFonts w:ascii="Times New Roman" w:hAnsi="Times New Roman"/>
          </w:rPr>
          <w:t>a</w:t>
        </w:r>
      </w:ins>
      <w:ins w:id="163" w:author="Blake Riggs" w:date="2015-02-26T16:58:00Z">
        <w:r w:rsidR="0062758B">
          <w:rPr>
            <w:rFonts w:ascii="Times New Roman" w:hAnsi="Times New Roman"/>
          </w:rPr>
          <w:t xml:space="preserve"> 2012</w:t>
        </w:r>
      </w:ins>
      <w:ins w:id="164" w:author="Blake Riggs" w:date="2015-02-26T16:48:00Z">
        <w:r w:rsidR="004F22DE">
          <w:rPr>
            <w:rFonts w:ascii="Times New Roman" w:hAnsi="Times New Roman"/>
          </w:rPr>
          <w:t xml:space="preserve"> Linkage Fellowship Award from the Minority Affairs Committee </w:t>
        </w:r>
      </w:ins>
      <w:ins w:id="165" w:author="Blake Riggs" w:date="2015-02-26T16:49:00Z">
        <w:r w:rsidR="004F22DE">
          <w:rPr>
            <w:rFonts w:ascii="Times New Roman" w:hAnsi="Times New Roman"/>
          </w:rPr>
          <w:t xml:space="preserve">(MAC) </w:t>
        </w:r>
      </w:ins>
      <w:ins w:id="166" w:author="Blake Riggs" w:date="2015-02-26T16:50:00Z">
        <w:r w:rsidR="004F22DE">
          <w:rPr>
            <w:rFonts w:ascii="Times New Roman" w:hAnsi="Times New Roman"/>
          </w:rPr>
          <w:t>and American Society</w:t>
        </w:r>
        <w:proofErr w:type="gramEnd"/>
        <w:r w:rsidR="004F22DE">
          <w:rPr>
            <w:rFonts w:ascii="Times New Roman" w:hAnsi="Times New Roman"/>
          </w:rPr>
          <w:t xml:space="preserve"> for Cell Biology (ASCB).  </w:t>
        </w:r>
      </w:ins>
      <w:ins w:id="167" w:author="Blake Riggs" w:date="2015-02-26T16:57:00Z">
        <w:r w:rsidR="0062758B">
          <w:rPr>
            <w:rFonts w:ascii="Times New Roman" w:hAnsi="Times New Roman"/>
          </w:rPr>
          <w:t>Collection and analysis of student reflection</w:t>
        </w:r>
      </w:ins>
      <w:ins w:id="168" w:author="Blake Riggs" w:date="2015-02-26T16:59:00Z">
        <w:r w:rsidR="0062758B">
          <w:rPr>
            <w:rFonts w:ascii="Times New Roman" w:hAnsi="Times New Roman"/>
          </w:rPr>
          <w:t xml:space="preserve">s </w:t>
        </w:r>
      </w:ins>
      <w:ins w:id="169" w:author="Blake Riggs" w:date="2015-02-26T17:08:00Z">
        <w:r w:rsidR="00C35B3E">
          <w:rPr>
            <w:rFonts w:ascii="Times New Roman" w:hAnsi="Times New Roman"/>
          </w:rPr>
          <w:t xml:space="preserve">for BUMP </w:t>
        </w:r>
      </w:ins>
      <w:ins w:id="170" w:author="Blake Riggs" w:date="2015-02-26T16:59:00Z">
        <w:r w:rsidR="0062758B">
          <w:rPr>
            <w:rFonts w:ascii="Times New Roman" w:hAnsi="Times New Roman"/>
          </w:rPr>
          <w:t xml:space="preserve">was supported by </w:t>
        </w:r>
        <w:proofErr w:type="gramStart"/>
        <w:r w:rsidR="0062758B">
          <w:rPr>
            <w:rFonts w:ascii="Times New Roman" w:hAnsi="Times New Roman"/>
          </w:rPr>
          <w:t xml:space="preserve">HHMI </w:t>
        </w:r>
      </w:ins>
      <w:ins w:id="171" w:author="Blake Riggs" w:date="2015-02-26T17:00:00Z">
        <w:r w:rsidR="0062758B">
          <w:rPr>
            <w:rFonts w:ascii="Times New Roman" w:hAnsi="Times New Roman"/>
          </w:rPr>
          <w:t>?</w:t>
        </w:r>
        <w:proofErr w:type="gramEnd"/>
        <w:r w:rsidR="0062758B">
          <w:rPr>
            <w:rFonts w:ascii="Times New Roman" w:hAnsi="Times New Roman"/>
          </w:rPr>
          <w:t>??</w:t>
        </w:r>
      </w:ins>
      <w:ins w:id="172" w:author="Blake Riggs" w:date="2015-02-26T16:51:00Z">
        <w:r w:rsidR="0062758B">
          <w:rPr>
            <w:rFonts w:ascii="Times New Roman" w:hAnsi="Times New Roman"/>
          </w:rPr>
          <w:t xml:space="preserve"> . </w:t>
        </w:r>
      </w:ins>
      <w:ins w:id="173" w:author="Blake Riggs" w:date="2015-02-26T17:09:00Z">
        <w:r w:rsidR="00C35B3E">
          <w:rPr>
            <w:rFonts w:ascii="Times New Roman" w:hAnsi="Times New Roman"/>
          </w:rPr>
          <w:t xml:space="preserve">In preparation of this manuscript, </w:t>
        </w:r>
      </w:ins>
      <w:proofErr w:type="spellStart"/>
      <w:ins w:id="174" w:author="Blake Riggs" w:date="2015-02-26T17:00:00Z">
        <w:r w:rsidR="0062758B">
          <w:rPr>
            <w:rFonts w:ascii="Times New Roman" w:hAnsi="Times New Roman"/>
          </w:rPr>
          <w:t>Gloriana</w:t>
        </w:r>
        <w:proofErr w:type="spellEnd"/>
        <w:r w:rsidR="0062758B">
          <w:rPr>
            <w:rFonts w:ascii="Times New Roman" w:hAnsi="Times New Roman"/>
          </w:rPr>
          <w:t xml:space="preserve"> Trujillo and </w:t>
        </w:r>
      </w:ins>
      <w:ins w:id="175" w:author="Blake Riggs" w:date="2015-02-26T16:54:00Z">
        <w:r w:rsidR="0062758B">
          <w:rPr>
            <w:rFonts w:ascii="Times New Roman" w:hAnsi="Times New Roman" w:cs="Times New Roman"/>
          </w:rPr>
          <w:t xml:space="preserve">Leticia </w:t>
        </w:r>
        <w:proofErr w:type="spellStart"/>
        <w:r w:rsidR="0062758B">
          <w:rPr>
            <w:rFonts w:ascii="Times New Roman" w:hAnsi="Times New Roman" w:cs="Times New Roman"/>
          </w:rPr>
          <w:t>M</w:t>
        </w:r>
        <w:r w:rsidR="0062758B" w:rsidRPr="00FB2B34">
          <w:rPr>
            <w:rFonts w:ascii="Times New Roman" w:hAnsi="Times New Roman" w:cs="Times New Roman"/>
            <w:color w:val="000000"/>
          </w:rPr>
          <w:t>á</w:t>
        </w:r>
        <w:r w:rsidR="0062758B">
          <w:rPr>
            <w:rFonts w:ascii="Times New Roman" w:hAnsi="Times New Roman" w:cs="Times New Roman"/>
          </w:rPr>
          <w:t>rques-Maga</w:t>
        </w:r>
        <w:r w:rsidR="0062758B" w:rsidRPr="00FB2B34">
          <w:rPr>
            <w:rFonts w:ascii="Times New Roman" w:hAnsi="Times New Roman" w:cs="Times New Roman"/>
            <w:color w:val="000000"/>
          </w:rPr>
          <w:t>ñ</w:t>
        </w:r>
        <w:r w:rsidR="0062758B">
          <w:rPr>
            <w:rFonts w:ascii="Times New Roman" w:hAnsi="Times New Roman" w:cs="Times New Roman"/>
          </w:rPr>
          <w:t>a</w:t>
        </w:r>
      </w:ins>
      <w:proofErr w:type="spellEnd"/>
      <w:ins w:id="176" w:author="Blake Riggs" w:date="2015-02-26T16:55:00Z">
        <w:r w:rsidR="0062758B">
          <w:rPr>
            <w:rFonts w:ascii="Times New Roman" w:hAnsi="Times New Roman" w:cs="Times New Roman"/>
          </w:rPr>
          <w:t xml:space="preserve"> was supported by the NIH BUILD grant </w:t>
        </w:r>
        <w:r w:rsidR="0062758B" w:rsidRPr="0062758B">
          <w:rPr>
            <w:rFonts w:ascii="Times New Roman" w:hAnsi="Times New Roman" w:cs="Times New Roman"/>
          </w:rPr>
          <w:t>1U54MD009523-01</w:t>
        </w:r>
      </w:ins>
      <w:ins w:id="177" w:author="Blake Riggs" w:date="2015-02-26T16:56:00Z">
        <w:r w:rsidR="0062758B">
          <w:rPr>
            <w:rFonts w:ascii="Times New Roman" w:hAnsi="Times New Roman" w:cs="Times New Roman"/>
          </w:rPr>
          <w:t>.</w:t>
        </w:r>
      </w:ins>
    </w:p>
    <w:p w14:paraId="2BEE1249" w14:textId="77777777" w:rsidR="000E68FA" w:rsidRDefault="000E68FA" w:rsidP="00025C26">
      <w:pPr>
        <w:tabs>
          <w:tab w:val="left" w:pos="720"/>
        </w:tabs>
        <w:spacing w:line="480" w:lineRule="auto"/>
        <w:rPr>
          <w:ins w:id="178" w:author="Blake Riggs" w:date="2015-02-26T12:50:00Z"/>
          <w:rFonts w:ascii="Times New Roman" w:hAnsi="Times New Roman"/>
        </w:rPr>
      </w:pPr>
    </w:p>
    <w:p w14:paraId="12EFE81E" w14:textId="77777777" w:rsidR="004A5902" w:rsidRDefault="004A5902" w:rsidP="00025C26">
      <w:pPr>
        <w:tabs>
          <w:tab w:val="left" w:pos="720"/>
        </w:tabs>
        <w:spacing w:line="480" w:lineRule="auto"/>
        <w:rPr>
          <w:ins w:id="179" w:author="Blake Riggs" w:date="2015-02-26T12:38:00Z"/>
          <w:rFonts w:ascii="Times New Roman" w:hAnsi="Times New Roman"/>
        </w:rPr>
      </w:pPr>
    </w:p>
    <w:p w14:paraId="09DE8F32" w14:textId="47EEEE8B" w:rsidR="004A5902" w:rsidRDefault="004A5902">
      <w:pPr>
        <w:rPr>
          <w:ins w:id="180" w:author="Blake Riggs" w:date="2015-02-26T12:38:00Z"/>
          <w:rFonts w:ascii="Times New Roman" w:hAnsi="Times New Roman"/>
        </w:rPr>
      </w:pPr>
      <w:ins w:id="181" w:author="Blake Riggs" w:date="2015-02-26T12:38:00Z">
        <w:r>
          <w:rPr>
            <w:rFonts w:ascii="Times New Roman" w:hAnsi="Times New Roman"/>
          </w:rPr>
          <w:br w:type="page"/>
        </w:r>
      </w:ins>
    </w:p>
    <w:p w14:paraId="34422A08" w14:textId="77777777" w:rsidR="004A5902" w:rsidRDefault="004A5902" w:rsidP="00025C26">
      <w:pPr>
        <w:tabs>
          <w:tab w:val="left" w:pos="720"/>
        </w:tabs>
        <w:spacing w:line="480" w:lineRule="auto"/>
        <w:rPr>
          <w:ins w:id="182" w:author="Blake Riggs" w:date="2015-02-26T12:38:00Z"/>
          <w:rFonts w:ascii="Times New Roman" w:hAnsi="Times New Roman"/>
        </w:rPr>
      </w:pPr>
    </w:p>
    <w:p w14:paraId="22655610" w14:textId="77777777" w:rsidR="006909D5" w:rsidRPr="00025C26" w:rsidRDefault="006909D5">
      <w:pPr>
        <w:rPr>
          <w:rFonts w:ascii="Times New Roman" w:hAnsi="Times New Roman" w:cs="Times New Roman"/>
          <w:b/>
        </w:rPr>
      </w:pPr>
    </w:p>
    <w:p w14:paraId="24A37304" w14:textId="77777777" w:rsidR="00D5607A" w:rsidRPr="00025C26" w:rsidRDefault="001C5AFF" w:rsidP="00807128">
      <w:pPr>
        <w:spacing w:line="480" w:lineRule="auto"/>
        <w:jc w:val="center"/>
        <w:rPr>
          <w:rFonts w:ascii="Times New Roman" w:hAnsi="Times New Roman" w:cs="Times New Roman"/>
          <w:b/>
        </w:rPr>
      </w:pPr>
      <w:ins w:id="183" w:author="Miquella Chavez" w:date="2015-02-22T20:42:00Z">
        <w:r>
          <w:rPr>
            <w:rFonts w:ascii="Times New Roman" w:hAnsi="Times New Roman" w:cs="Times New Roman"/>
            <w:b/>
          </w:rPr>
          <w:t>Works Cited:</w:t>
        </w:r>
      </w:ins>
    </w:p>
    <w:p w14:paraId="592BC9AD" w14:textId="77777777" w:rsidR="00F3651B" w:rsidRPr="003E3AC9" w:rsidRDefault="00F3651B" w:rsidP="00F3651B">
      <w:pPr>
        <w:widowControl w:val="0"/>
        <w:autoSpaceDE w:val="0"/>
        <w:autoSpaceDN w:val="0"/>
        <w:adjustRightInd w:val="0"/>
        <w:rPr>
          <w:rFonts w:ascii="Times New Roman" w:hAnsi="Times New Roman" w:cs="Times New Roman"/>
        </w:rPr>
      </w:pPr>
      <w:r w:rsidRPr="003E3AC9">
        <w:rPr>
          <w:rFonts w:ascii="Times New Roman" w:hAnsi="Times New Roman" w:cs="Times New Roman"/>
        </w:rPr>
        <w:t xml:space="preserve">Brownell, J.E., &amp; </w:t>
      </w:r>
      <w:proofErr w:type="spellStart"/>
      <w:r w:rsidRPr="003E3AC9">
        <w:rPr>
          <w:rFonts w:ascii="Times New Roman" w:hAnsi="Times New Roman" w:cs="Times New Roman"/>
        </w:rPr>
        <w:t>Swaner</w:t>
      </w:r>
      <w:proofErr w:type="spellEnd"/>
      <w:r w:rsidRPr="003E3AC9">
        <w:rPr>
          <w:rFonts w:ascii="Times New Roman" w:hAnsi="Times New Roman" w:cs="Times New Roman"/>
        </w:rPr>
        <w:t xml:space="preserve">, L. E.  (2010).  Five high-impact practices: Research on learning outcomes, completion, and quality.  </w:t>
      </w:r>
      <w:proofErr w:type="gramStart"/>
      <w:r w:rsidRPr="003E3AC9">
        <w:rPr>
          <w:rFonts w:ascii="Times New Roman" w:hAnsi="Times New Roman" w:cs="Times New Roman"/>
        </w:rPr>
        <w:t>Association of American Colleges &amp; Universities.</w:t>
      </w:r>
      <w:proofErr w:type="gramEnd"/>
    </w:p>
    <w:p w14:paraId="2D8013B5" w14:textId="77777777" w:rsidR="00460175" w:rsidRPr="00025C26" w:rsidRDefault="00460175" w:rsidP="00B35BDE">
      <w:pPr>
        <w:spacing w:line="480" w:lineRule="auto"/>
        <w:rPr>
          <w:rFonts w:ascii="Times New Roman" w:hAnsi="Times New Roman" w:cs="Times New Roman"/>
          <w:b/>
        </w:rPr>
      </w:pPr>
    </w:p>
    <w:p w14:paraId="2580C386" w14:textId="77777777" w:rsidR="00460175" w:rsidRPr="00F3651B" w:rsidRDefault="00460175" w:rsidP="00460175">
      <w:pPr>
        <w:jc w:val="both"/>
        <w:rPr>
          <w:rFonts w:ascii="Times New Roman" w:hAnsi="Times New Roman" w:cs="Times New Roman"/>
          <w:noProof/>
        </w:rPr>
      </w:pPr>
      <w:bookmarkStart w:id="184" w:name="_ENREF_10"/>
      <w:r w:rsidRPr="00F3651B">
        <w:rPr>
          <w:rFonts w:ascii="Times New Roman" w:hAnsi="Times New Roman" w:cs="Times New Roman"/>
          <w:noProof/>
        </w:rPr>
        <w:t>Corey, K., Keller, J., O’Leary, B., and Richards, A. (2010). College Completion. In: College Completion, Who graduates from college, who doesn't, and why it matters, ed. J.J. Selingo: The Chronicle of Higher Education.</w:t>
      </w:r>
      <w:bookmarkEnd w:id="184"/>
    </w:p>
    <w:p w14:paraId="57D9AB11" w14:textId="77777777" w:rsidR="00460175" w:rsidRPr="00F3651B" w:rsidRDefault="00460175" w:rsidP="00B35BDE">
      <w:pPr>
        <w:spacing w:line="480" w:lineRule="auto"/>
        <w:rPr>
          <w:rFonts w:ascii="Times New Roman" w:hAnsi="Times New Roman" w:cs="Times New Roman"/>
          <w:b/>
        </w:rPr>
      </w:pPr>
    </w:p>
    <w:p w14:paraId="54849EA4" w14:textId="77777777" w:rsidR="00754974" w:rsidRPr="00F3651B" w:rsidRDefault="00754974" w:rsidP="00754974">
      <w:pPr>
        <w:jc w:val="both"/>
        <w:rPr>
          <w:rFonts w:ascii="Times New Roman" w:hAnsi="Times New Roman" w:cs="Times New Roman"/>
          <w:noProof/>
        </w:rPr>
      </w:pPr>
      <w:bookmarkStart w:id="185" w:name="_ENREF_12"/>
      <w:r w:rsidRPr="00F3651B">
        <w:rPr>
          <w:rFonts w:ascii="Times New Roman" w:hAnsi="Times New Roman" w:cs="Times New Roman"/>
          <w:noProof/>
        </w:rPr>
        <w:t>Eagan, K., Hurtado, S., Mitchell, J., Garcia, G., Herrera, F., and Garibay, J. (2013). Making a difference in science education: The impact of undergraduate research programs. American Educational Research Journal, 1-31.</w:t>
      </w:r>
      <w:bookmarkEnd w:id="185"/>
    </w:p>
    <w:p w14:paraId="7EC6CFE4" w14:textId="77777777" w:rsidR="00460175" w:rsidRPr="00F3651B" w:rsidRDefault="00460175" w:rsidP="00B35BDE">
      <w:pPr>
        <w:spacing w:line="480" w:lineRule="auto"/>
        <w:rPr>
          <w:rFonts w:ascii="Times New Roman" w:hAnsi="Times New Roman" w:cs="Times New Roman"/>
          <w:b/>
        </w:rPr>
      </w:pPr>
    </w:p>
    <w:p w14:paraId="2C22679F" w14:textId="77777777" w:rsidR="00754974" w:rsidRPr="00F3651B" w:rsidRDefault="00754974" w:rsidP="00754974">
      <w:pPr>
        <w:jc w:val="both"/>
        <w:rPr>
          <w:ins w:id="186" w:author="Miquella Chavez" w:date="2015-02-22T18:51:00Z"/>
          <w:rFonts w:ascii="Times New Roman" w:hAnsi="Times New Roman" w:cs="Times New Roman"/>
          <w:noProof/>
        </w:rPr>
      </w:pPr>
      <w:bookmarkStart w:id="187" w:name="_ENREF_23"/>
      <w:r w:rsidRPr="00F3651B">
        <w:rPr>
          <w:rFonts w:ascii="Times New Roman" w:hAnsi="Times New Roman" w:cs="Times New Roman"/>
          <w:noProof/>
        </w:rPr>
        <w:t>Grier, J.M., Johnston, C.C., and Educational Resources Information Center (U.S.). (2008). STEM Career-changers Transition to Teaching I Have to Become a Student Again?, [S.l.]: Distributed by ERIC Clearinghouse, 14 p.</w:t>
      </w:r>
      <w:bookmarkEnd w:id="187"/>
    </w:p>
    <w:p w14:paraId="3EEE1A1A" w14:textId="77777777" w:rsidR="00930B48" w:rsidRPr="00F3651B" w:rsidRDefault="00930B48" w:rsidP="00754974">
      <w:pPr>
        <w:jc w:val="both"/>
        <w:rPr>
          <w:rFonts w:ascii="Times New Roman" w:hAnsi="Times New Roman" w:cs="Times New Roman"/>
          <w:noProof/>
        </w:rPr>
      </w:pPr>
    </w:p>
    <w:p w14:paraId="4F6C1B08" w14:textId="77777777" w:rsidR="00754974" w:rsidRPr="00F3651B" w:rsidRDefault="00754974" w:rsidP="00754974">
      <w:pPr>
        <w:jc w:val="both"/>
        <w:rPr>
          <w:rFonts w:ascii="Times New Roman" w:hAnsi="Times New Roman" w:cs="Times New Roman"/>
          <w:noProof/>
        </w:rPr>
      </w:pPr>
      <w:bookmarkStart w:id="188" w:name="_ENREF_24"/>
      <w:r w:rsidRPr="00F3651B">
        <w:rPr>
          <w:rFonts w:ascii="Times New Roman" w:hAnsi="Times New Roman" w:cs="Times New Roman"/>
          <w:noProof/>
        </w:rPr>
        <w:t xml:space="preserve">Grier-Reed, T.L., Madyun, N.H., and Buckley, C.G. (2008). Low Black Student Retention on a Predominantly White Campus: Two Faculty Respond with the African American Student Network. Journal of College Student Development </w:t>
      </w:r>
      <w:r w:rsidRPr="00F3651B">
        <w:rPr>
          <w:rFonts w:ascii="Times New Roman" w:hAnsi="Times New Roman" w:cs="Times New Roman"/>
          <w:i/>
          <w:noProof/>
        </w:rPr>
        <w:t>49</w:t>
      </w:r>
      <w:r w:rsidRPr="00F3651B">
        <w:rPr>
          <w:rFonts w:ascii="Times New Roman" w:hAnsi="Times New Roman" w:cs="Times New Roman"/>
          <w:noProof/>
        </w:rPr>
        <w:t>, 476-485.</w:t>
      </w:r>
      <w:bookmarkEnd w:id="188"/>
    </w:p>
    <w:p w14:paraId="0155D59B" w14:textId="77777777" w:rsidR="00754974" w:rsidRPr="00F3651B" w:rsidRDefault="00754974" w:rsidP="00B35BDE">
      <w:pPr>
        <w:spacing w:line="480" w:lineRule="auto"/>
        <w:rPr>
          <w:rFonts w:ascii="Times New Roman" w:hAnsi="Times New Roman" w:cs="Times New Roman"/>
          <w:b/>
        </w:rPr>
      </w:pPr>
    </w:p>
    <w:p w14:paraId="54F04AAA" w14:textId="14D8C066" w:rsidR="00D350A9" w:rsidRPr="00F3651B" w:rsidRDefault="004B1C97" w:rsidP="00890470">
      <w:pPr>
        <w:rPr>
          <w:rFonts w:ascii="Times New Roman" w:hAnsi="Times New Roman" w:cs="Times New Roman"/>
        </w:rPr>
      </w:pPr>
      <w:proofErr w:type="spellStart"/>
      <w:ins w:id="189" w:author="Blake Riggs" w:date="2015-02-23T09:23:00Z">
        <w:r w:rsidRPr="00F3651B">
          <w:rPr>
            <w:rFonts w:ascii="Times New Roman" w:hAnsi="Times New Roman" w:cs="Times New Roman"/>
          </w:rPr>
          <w:t>Lopatto</w:t>
        </w:r>
        <w:proofErr w:type="spellEnd"/>
        <w:r w:rsidRPr="00F3651B">
          <w:rPr>
            <w:rFonts w:ascii="Times New Roman" w:hAnsi="Times New Roman" w:cs="Times New Roman"/>
          </w:rPr>
          <w:t>, D</w:t>
        </w:r>
      </w:ins>
      <w:ins w:id="190" w:author="Blake Riggs" w:date="2015-02-26T13:01:00Z">
        <w:r w:rsidR="00F91473">
          <w:rPr>
            <w:rFonts w:ascii="Times New Roman" w:hAnsi="Times New Roman" w:cs="Times New Roman"/>
          </w:rPr>
          <w:t>avid</w:t>
        </w:r>
      </w:ins>
      <w:ins w:id="191" w:author="Blake Riggs" w:date="2015-02-23T09:23:00Z">
        <w:r w:rsidRPr="00F3651B">
          <w:rPr>
            <w:rFonts w:ascii="Times New Roman" w:hAnsi="Times New Roman" w:cs="Times New Roman"/>
          </w:rPr>
          <w:t>.</w:t>
        </w:r>
        <w:r w:rsidR="00F17181" w:rsidRPr="00F3651B">
          <w:rPr>
            <w:rFonts w:ascii="Times New Roman" w:hAnsi="Times New Roman" w:cs="Times New Roman"/>
          </w:rPr>
          <w:t xml:space="preserve"> (2007).</w:t>
        </w:r>
        <w:r w:rsidR="00AC1440" w:rsidRPr="00F3651B">
          <w:rPr>
            <w:rFonts w:ascii="Times New Roman" w:hAnsi="Times New Roman" w:cs="Times New Roman"/>
            <w:b/>
          </w:rPr>
          <w:t xml:space="preserve"> </w:t>
        </w:r>
        <w:r w:rsidRPr="00F3651B">
          <w:rPr>
            <w:rFonts w:ascii="Times New Roman" w:hAnsi="Times New Roman" w:cs="Times New Roman"/>
            <w:bCs/>
            <w:color w:val="312A2A"/>
          </w:rPr>
          <w:t>Undergraduate Research Experiences Support Science Career Decisions and Active Learning</w:t>
        </w:r>
      </w:ins>
      <w:ins w:id="192" w:author="Blake Riggs" w:date="2015-02-23T09:24:00Z">
        <w:r w:rsidR="00F17181" w:rsidRPr="00F3651B">
          <w:rPr>
            <w:rFonts w:ascii="Times New Roman" w:hAnsi="Times New Roman" w:cs="Times New Roman"/>
            <w:bCs/>
            <w:color w:val="312A2A"/>
          </w:rPr>
          <w:t xml:space="preserve">. </w:t>
        </w:r>
        <w:r w:rsidRPr="00F3651B">
          <w:rPr>
            <w:rFonts w:ascii="Times New Roman" w:hAnsi="Times New Roman" w:cs="Times New Roman"/>
            <w:color w:val="262700"/>
          </w:rPr>
          <w:t xml:space="preserve">CBE Life </w:t>
        </w:r>
        <w:proofErr w:type="spellStart"/>
        <w:r w:rsidRPr="00F3651B">
          <w:rPr>
            <w:rFonts w:ascii="Times New Roman" w:hAnsi="Times New Roman" w:cs="Times New Roman"/>
            <w:color w:val="262700"/>
          </w:rPr>
          <w:t>Sci</w:t>
        </w:r>
        <w:proofErr w:type="spellEnd"/>
        <w:r w:rsidRPr="00F3651B">
          <w:rPr>
            <w:rFonts w:ascii="Times New Roman" w:hAnsi="Times New Roman" w:cs="Times New Roman"/>
            <w:color w:val="262700"/>
          </w:rPr>
          <w:t xml:space="preserve"> </w:t>
        </w:r>
        <w:proofErr w:type="spellStart"/>
        <w:r w:rsidRPr="00F3651B">
          <w:rPr>
            <w:rFonts w:ascii="Times New Roman" w:hAnsi="Times New Roman" w:cs="Times New Roman"/>
            <w:color w:val="262700"/>
          </w:rPr>
          <w:t>Educ</w:t>
        </w:r>
        <w:proofErr w:type="spellEnd"/>
        <w:r w:rsidRPr="00F3651B">
          <w:rPr>
            <w:rFonts w:ascii="Times New Roman" w:hAnsi="Times New Roman" w:cs="Times New Roman"/>
            <w:color w:val="262700"/>
          </w:rPr>
          <w:t xml:space="preserve"> vol. 6 no. 4 297-306</w:t>
        </w:r>
      </w:ins>
    </w:p>
    <w:p w14:paraId="216D2DCF" w14:textId="77777777" w:rsidR="00754974" w:rsidRDefault="00754974" w:rsidP="00B35BDE">
      <w:pPr>
        <w:spacing w:line="480" w:lineRule="auto"/>
        <w:rPr>
          <w:ins w:id="193" w:author="Blake Riggs" w:date="2015-02-26T13:10:00Z"/>
          <w:rFonts w:ascii="Times New Roman" w:hAnsi="Times New Roman" w:cs="Times New Roman"/>
          <w:b/>
        </w:rPr>
      </w:pPr>
    </w:p>
    <w:p w14:paraId="691A6CBB" w14:textId="71FF03FA" w:rsidR="00741FE3" w:rsidRPr="00741FE3" w:rsidRDefault="00741FE3" w:rsidP="0067607A">
      <w:pPr>
        <w:rPr>
          <w:ins w:id="194" w:author="Blake Riggs" w:date="2015-02-26T13:10:00Z"/>
          <w:rFonts w:ascii="Times New Roman" w:hAnsi="Times New Roman" w:cs="Times New Roman"/>
          <w:b/>
        </w:rPr>
      </w:pPr>
      <w:proofErr w:type="spellStart"/>
      <w:ins w:id="195" w:author="Blake Riggs" w:date="2015-02-26T13:10:00Z">
        <w:r w:rsidRPr="0067607A">
          <w:rPr>
            <w:rFonts w:ascii="Times New Roman" w:hAnsi="Times New Roman" w:cs="Times New Roman"/>
            <w:color w:val="1A1A1A"/>
          </w:rPr>
          <w:t>Tenenbaum</w:t>
        </w:r>
        <w:proofErr w:type="spellEnd"/>
        <w:r w:rsidRPr="0067607A">
          <w:rPr>
            <w:rFonts w:ascii="Times New Roman" w:hAnsi="Times New Roman" w:cs="Times New Roman"/>
            <w:color w:val="1A1A1A"/>
          </w:rPr>
          <w:t>, L</w:t>
        </w:r>
        <w:r>
          <w:rPr>
            <w:rFonts w:ascii="Times New Roman" w:hAnsi="Times New Roman" w:cs="Times New Roman"/>
            <w:color w:val="1A1A1A"/>
          </w:rPr>
          <w:t>aura</w:t>
        </w:r>
        <w:r w:rsidRPr="0067607A">
          <w:rPr>
            <w:rFonts w:ascii="Times New Roman" w:hAnsi="Times New Roman" w:cs="Times New Roman"/>
            <w:color w:val="1A1A1A"/>
          </w:rPr>
          <w:t>. S., Anderson, M</w:t>
        </w:r>
        <w:r>
          <w:rPr>
            <w:rFonts w:ascii="Times New Roman" w:hAnsi="Times New Roman" w:cs="Times New Roman"/>
            <w:color w:val="1A1A1A"/>
          </w:rPr>
          <w:t>argery</w:t>
        </w:r>
        <w:r w:rsidRPr="0067607A">
          <w:rPr>
            <w:rFonts w:ascii="Times New Roman" w:hAnsi="Times New Roman" w:cs="Times New Roman"/>
            <w:color w:val="1A1A1A"/>
          </w:rPr>
          <w:t>. K., Jett, M</w:t>
        </w:r>
      </w:ins>
      <w:ins w:id="196" w:author="Blake Riggs" w:date="2015-02-26T13:11:00Z">
        <w:r>
          <w:rPr>
            <w:rFonts w:ascii="Times New Roman" w:hAnsi="Times New Roman" w:cs="Times New Roman"/>
            <w:color w:val="1A1A1A"/>
          </w:rPr>
          <w:t>arti</w:t>
        </w:r>
      </w:ins>
      <w:proofErr w:type="gramStart"/>
      <w:ins w:id="197" w:author="Blake Riggs" w:date="2015-02-26T13:10:00Z">
        <w:r w:rsidRPr="0067607A">
          <w:rPr>
            <w:rFonts w:ascii="Times New Roman" w:hAnsi="Times New Roman" w:cs="Times New Roman"/>
            <w:color w:val="1A1A1A"/>
          </w:rPr>
          <w:t>.,</w:t>
        </w:r>
        <w:proofErr w:type="gramEnd"/>
        <w:r w:rsidRPr="0067607A">
          <w:rPr>
            <w:rFonts w:ascii="Times New Roman" w:hAnsi="Times New Roman" w:cs="Times New Roman"/>
            <w:color w:val="1A1A1A"/>
          </w:rPr>
          <w:t xml:space="preserve"> &amp; </w:t>
        </w:r>
        <w:proofErr w:type="spellStart"/>
        <w:r w:rsidRPr="0067607A">
          <w:rPr>
            <w:rFonts w:ascii="Times New Roman" w:hAnsi="Times New Roman" w:cs="Times New Roman"/>
            <w:color w:val="1A1A1A"/>
          </w:rPr>
          <w:t>Yourick</w:t>
        </w:r>
        <w:proofErr w:type="spellEnd"/>
        <w:r w:rsidRPr="0067607A">
          <w:rPr>
            <w:rFonts w:ascii="Times New Roman" w:hAnsi="Times New Roman" w:cs="Times New Roman"/>
            <w:color w:val="1A1A1A"/>
          </w:rPr>
          <w:t>, D</w:t>
        </w:r>
      </w:ins>
      <w:ins w:id="198" w:author="Blake Riggs" w:date="2015-02-26T13:11:00Z">
        <w:r>
          <w:rPr>
            <w:rFonts w:ascii="Times New Roman" w:hAnsi="Times New Roman" w:cs="Times New Roman"/>
            <w:color w:val="1A1A1A"/>
          </w:rPr>
          <w:t>ebra</w:t>
        </w:r>
      </w:ins>
      <w:ins w:id="199" w:author="Blake Riggs" w:date="2015-02-26T13:10:00Z">
        <w:r w:rsidRPr="0067607A">
          <w:rPr>
            <w:rFonts w:ascii="Times New Roman" w:hAnsi="Times New Roman" w:cs="Times New Roman"/>
            <w:color w:val="1A1A1A"/>
          </w:rPr>
          <w:t xml:space="preserve">. L. (2014). An Innovative Near-Peer Mentoring Model for Undergraduate and Secondary Students: STEM Focus. </w:t>
        </w:r>
        <w:proofErr w:type="gramStart"/>
        <w:r w:rsidRPr="0067607A">
          <w:rPr>
            <w:rFonts w:ascii="Times New Roman" w:hAnsi="Times New Roman" w:cs="Times New Roman"/>
            <w:i/>
            <w:iCs/>
            <w:color w:val="1A1A1A"/>
          </w:rPr>
          <w:t>Innovative Higher Education</w:t>
        </w:r>
        <w:r w:rsidRPr="0067607A">
          <w:rPr>
            <w:rFonts w:ascii="Times New Roman" w:hAnsi="Times New Roman" w:cs="Times New Roman"/>
            <w:color w:val="1A1A1A"/>
          </w:rPr>
          <w:t xml:space="preserve">, </w:t>
        </w:r>
        <w:r w:rsidRPr="0067607A">
          <w:rPr>
            <w:rFonts w:ascii="Times New Roman" w:hAnsi="Times New Roman" w:cs="Times New Roman"/>
            <w:i/>
            <w:iCs/>
            <w:color w:val="1A1A1A"/>
          </w:rPr>
          <w:t>39</w:t>
        </w:r>
        <w:r w:rsidRPr="0067607A">
          <w:rPr>
            <w:rFonts w:ascii="Times New Roman" w:hAnsi="Times New Roman" w:cs="Times New Roman"/>
            <w:color w:val="1A1A1A"/>
          </w:rPr>
          <w:t>(5), 375-385.</w:t>
        </w:r>
        <w:proofErr w:type="gramEnd"/>
      </w:ins>
    </w:p>
    <w:p w14:paraId="35CA3626" w14:textId="77777777" w:rsidR="00741FE3" w:rsidRPr="00741FE3" w:rsidRDefault="00741FE3" w:rsidP="0067607A">
      <w:pPr>
        <w:rPr>
          <w:ins w:id="200" w:author="Blake Riggs" w:date="2015-02-23T09:25:00Z"/>
          <w:rFonts w:ascii="Times New Roman" w:hAnsi="Times New Roman" w:cs="Times New Roman"/>
          <w:b/>
        </w:rPr>
      </w:pPr>
    </w:p>
    <w:p w14:paraId="3879CAAB" w14:textId="5CD8F40B" w:rsidR="00BA0ABA" w:rsidRPr="00A36A47" w:rsidRDefault="00A36A47" w:rsidP="0018427F">
      <w:pPr>
        <w:ind w:left="360" w:hanging="360"/>
        <w:rPr>
          <w:ins w:id="201" w:author="Blake Riggs" w:date="2015-02-26T13:22:00Z"/>
          <w:rFonts w:ascii="Times New Roman" w:hAnsi="Times New Roman" w:cs="Times New Roman"/>
        </w:rPr>
      </w:pPr>
      <w:proofErr w:type="spellStart"/>
      <w:ins w:id="202" w:author="Blake Riggs" w:date="2015-02-26T13:22:00Z">
        <w:r w:rsidRPr="0067607A">
          <w:rPr>
            <w:rFonts w:ascii="Times New Roman" w:hAnsi="Times New Roman" w:cs="Times New Roman"/>
            <w:color w:val="1A1A1A"/>
          </w:rPr>
          <w:t>Fechheimer</w:t>
        </w:r>
        <w:proofErr w:type="spellEnd"/>
        <w:r w:rsidRPr="0067607A">
          <w:rPr>
            <w:rFonts w:ascii="Times New Roman" w:hAnsi="Times New Roman" w:cs="Times New Roman"/>
            <w:color w:val="1A1A1A"/>
          </w:rPr>
          <w:t>, Marcus</w:t>
        </w:r>
        <w:r w:rsidR="00BA0ABA" w:rsidRPr="0067607A">
          <w:rPr>
            <w:rFonts w:ascii="Times New Roman" w:hAnsi="Times New Roman" w:cs="Times New Roman"/>
            <w:color w:val="1A1A1A"/>
          </w:rPr>
          <w:t>, Webber, Karen</w:t>
        </w:r>
        <w:proofErr w:type="gramStart"/>
        <w:r w:rsidR="00BA0ABA" w:rsidRPr="0067607A">
          <w:rPr>
            <w:rFonts w:ascii="Times New Roman" w:hAnsi="Times New Roman" w:cs="Times New Roman"/>
            <w:color w:val="1A1A1A"/>
          </w:rPr>
          <w:t>.,</w:t>
        </w:r>
        <w:proofErr w:type="gramEnd"/>
        <w:r w:rsidR="00BA0ABA" w:rsidRPr="0067607A">
          <w:rPr>
            <w:rFonts w:ascii="Times New Roman" w:hAnsi="Times New Roman" w:cs="Times New Roman"/>
            <w:color w:val="1A1A1A"/>
          </w:rPr>
          <w:t xml:space="preserve"> &amp; </w:t>
        </w:r>
        <w:proofErr w:type="spellStart"/>
        <w:r w:rsidR="00BA0ABA" w:rsidRPr="0067607A">
          <w:rPr>
            <w:rFonts w:ascii="Times New Roman" w:hAnsi="Times New Roman" w:cs="Times New Roman"/>
            <w:color w:val="1A1A1A"/>
          </w:rPr>
          <w:t>Kleiber</w:t>
        </w:r>
        <w:proofErr w:type="spellEnd"/>
        <w:r w:rsidR="00BA0ABA" w:rsidRPr="0067607A">
          <w:rPr>
            <w:rFonts w:ascii="Times New Roman" w:hAnsi="Times New Roman" w:cs="Times New Roman"/>
            <w:color w:val="1A1A1A"/>
          </w:rPr>
          <w:t>, P</w:t>
        </w:r>
        <w:r w:rsidRPr="0067607A">
          <w:rPr>
            <w:rFonts w:ascii="Times New Roman" w:hAnsi="Times New Roman" w:cs="Times New Roman"/>
            <w:color w:val="1A1A1A"/>
          </w:rPr>
          <w:t>amela</w:t>
        </w:r>
        <w:r w:rsidR="00BA0ABA" w:rsidRPr="0067607A">
          <w:rPr>
            <w:rFonts w:ascii="Times New Roman" w:hAnsi="Times New Roman" w:cs="Times New Roman"/>
            <w:color w:val="1A1A1A"/>
          </w:rPr>
          <w:t>. B. (2011). How well do undergraduate research programs promote engagement and success of students</w:t>
        </w:r>
        <w:proofErr w:type="gramStart"/>
        <w:r w:rsidR="00BA0ABA" w:rsidRPr="0067607A">
          <w:rPr>
            <w:rFonts w:ascii="Times New Roman" w:hAnsi="Times New Roman" w:cs="Times New Roman"/>
            <w:color w:val="1A1A1A"/>
          </w:rPr>
          <w:t>?.</w:t>
        </w:r>
        <w:proofErr w:type="gramEnd"/>
        <w:r w:rsidR="00BA0ABA" w:rsidRPr="0067607A">
          <w:rPr>
            <w:rFonts w:ascii="Times New Roman" w:hAnsi="Times New Roman" w:cs="Times New Roman"/>
            <w:color w:val="1A1A1A"/>
          </w:rPr>
          <w:t xml:space="preserve"> </w:t>
        </w:r>
        <w:proofErr w:type="gramStart"/>
        <w:r w:rsidR="00BA0ABA" w:rsidRPr="0067607A">
          <w:rPr>
            <w:rFonts w:ascii="Times New Roman" w:hAnsi="Times New Roman" w:cs="Times New Roman"/>
            <w:i/>
            <w:iCs/>
            <w:color w:val="1A1A1A"/>
          </w:rPr>
          <w:t>CBE-Life Sciences Education</w:t>
        </w:r>
        <w:r w:rsidR="00BA0ABA" w:rsidRPr="0067607A">
          <w:rPr>
            <w:rFonts w:ascii="Times New Roman" w:hAnsi="Times New Roman" w:cs="Times New Roman"/>
            <w:color w:val="1A1A1A"/>
          </w:rPr>
          <w:t xml:space="preserve">, </w:t>
        </w:r>
        <w:r w:rsidR="00BA0ABA" w:rsidRPr="0067607A">
          <w:rPr>
            <w:rFonts w:ascii="Times New Roman" w:hAnsi="Times New Roman" w:cs="Times New Roman"/>
            <w:i/>
            <w:iCs/>
            <w:color w:val="1A1A1A"/>
          </w:rPr>
          <w:t>10</w:t>
        </w:r>
        <w:r w:rsidR="00BA0ABA" w:rsidRPr="0067607A">
          <w:rPr>
            <w:rFonts w:ascii="Times New Roman" w:hAnsi="Times New Roman" w:cs="Times New Roman"/>
            <w:color w:val="1A1A1A"/>
          </w:rPr>
          <w:t>(2), 156-163.</w:t>
        </w:r>
        <w:proofErr w:type="gramEnd"/>
      </w:ins>
    </w:p>
    <w:p w14:paraId="3360D3A5" w14:textId="77777777" w:rsidR="00BA0ABA" w:rsidRDefault="00BA0ABA" w:rsidP="0018427F">
      <w:pPr>
        <w:ind w:left="360" w:hanging="360"/>
        <w:rPr>
          <w:ins w:id="203" w:author="Blake Riggs" w:date="2015-02-26T13:22:00Z"/>
          <w:rFonts w:ascii="Times New Roman" w:hAnsi="Times New Roman" w:cs="Times New Roman"/>
        </w:rPr>
      </w:pPr>
    </w:p>
    <w:p w14:paraId="4D0EFA54" w14:textId="0E5615A8" w:rsidR="00F91473" w:rsidRPr="00741FE3" w:rsidRDefault="00F91473" w:rsidP="0018427F">
      <w:pPr>
        <w:ind w:left="360" w:hanging="360"/>
        <w:rPr>
          <w:ins w:id="204" w:author="Blake Riggs" w:date="2015-02-26T13:02:00Z"/>
          <w:rFonts w:ascii="Times New Roman" w:hAnsi="Times New Roman" w:cs="Times New Roman"/>
        </w:rPr>
      </w:pPr>
      <w:ins w:id="205" w:author="Blake Riggs" w:date="2015-02-26T13:02:00Z">
        <w:r w:rsidRPr="0067607A">
          <w:rPr>
            <w:rFonts w:ascii="Times New Roman" w:hAnsi="Times New Roman" w:cs="Times New Roman"/>
            <w:color w:val="1A1A1A"/>
          </w:rPr>
          <w:t>Russell, Susan. H., Hancock, Mary. P., &amp; McCullough, J</w:t>
        </w:r>
        <w:r w:rsidR="00741FE3" w:rsidRPr="0067607A">
          <w:rPr>
            <w:rFonts w:ascii="Times New Roman" w:hAnsi="Times New Roman" w:cs="Times New Roman"/>
            <w:color w:val="1A1A1A"/>
          </w:rPr>
          <w:t>ames</w:t>
        </w:r>
        <w:r w:rsidRPr="0067607A">
          <w:rPr>
            <w:rFonts w:ascii="Times New Roman" w:hAnsi="Times New Roman" w:cs="Times New Roman"/>
            <w:color w:val="1A1A1A"/>
          </w:rPr>
          <w:t xml:space="preserve">. (2007). Benefits of undergraduate research experiences. </w:t>
        </w:r>
        <w:proofErr w:type="gramStart"/>
        <w:r w:rsidRPr="0067607A">
          <w:rPr>
            <w:rFonts w:ascii="Times New Roman" w:hAnsi="Times New Roman" w:cs="Times New Roman"/>
            <w:i/>
            <w:iCs/>
            <w:color w:val="1A1A1A"/>
          </w:rPr>
          <w:t>Science(</w:t>
        </w:r>
        <w:proofErr w:type="gramEnd"/>
        <w:r w:rsidRPr="0067607A">
          <w:rPr>
            <w:rFonts w:ascii="Times New Roman" w:hAnsi="Times New Roman" w:cs="Times New Roman"/>
            <w:i/>
            <w:iCs/>
            <w:color w:val="1A1A1A"/>
          </w:rPr>
          <w:t>Washington)</w:t>
        </w:r>
        <w:r w:rsidRPr="0067607A">
          <w:rPr>
            <w:rFonts w:ascii="Times New Roman" w:hAnsi="Times New Roman" w:cs="Times New Roman"/>
            <w:color w:val="1A1A1A"/>
          </w:rPr>
          <w:t xml:space="preserve">, </w:t>
        </w:r>
        <w:r w:rsidRPr="0067607A">
          <w:rPr>
            <w:rFonts w:ascii="Times New Roman" w:hAnsi="Times New Roman" w:cs="Times New Roman"/>
            <w:i/>
            <w:iCs/>
            <w:color w:val="1A1A1A"/>
          </w:rPr>
          <w:t>316</w:t>
        </w:r>
        <w:r w:rsidRPr="0067607A">
          <w:rPr>
            <w:rFonts w:ascii="Times New Roman" w:hAnsi="Times New Roman" w:cs="Times New Roman"/>
            <w:color w:val="1A1A1A"/>
          </w:rPr>
          <w:t>(5824), 548-549.</w:t>
        </w:r>
      </w:ins>
    </w:p>
    <w:p w14:paraId="52A6444D" w14:textId="77777777" w:rsidR="00F91473" w:rsidRDefault="00F91473" w:rsidP="0018427F">
      <w:pPr>
        <w:ind w:left="360" w:hanging="360"/>
        <w:rPr>
          <w:ins w:id="206" w:author="Blake Riggs" w:date="2015-02-26T13:02:00Z"/>
          <w:rFonts w:ascii="Times New Roman" w:hAnsi="Times New Roman" w:cs="Times New Roman"/>
        </w:rPr>
      </w:pPr>
    </w:p>
    <w:p w14:paraId="395E83EC" w14:textId="37890321" w:rsidR="0018427F" w:rsidRPr="0067607A" w:rsidRDefault="0018427F" w:rsidP="0018427F">
      <w:pPr>
        <w:ind w:left="360" w:hanging="360"/>
        <w:rPr>
          <w:rFonts w:ascii="Times New Roman" w:hAnsi="Times New Roman" w:cs="Times New Roman"/>
        </w:rPr>
      </w:pPr>
      <w:r w:rsidRPr="0067607A">
        <w:rPr>
          <w:rFonts w:ascii="Times New Roman" w:hAnsi="Times New Roman" w:cs="Times New Roman"/>
        </w:rPr>
        <w:t>Johnson A</w:t>
      </w:r>
      <w:ins w:id="207" w:author="Blake Riggs" w:date="2015-02-26T13:25:00Z">
        <w:r w:rsidR="00A36A47">
          <w:rPr>
            <w:rFonts w:ascii="Times New Roman" w:hAnsi="Times New Roman" w:cs="Times New Roman"/>
          </w:rPr>
          <w:t xml:space="preserve">ngela </w:t>
        </w:r>
      </w:ins>
      <w:r w:rsidRPr="0067607A">
        <w:rPr>
          <w:rFonts w:ascii="Times New Roman" w:hAnsi="Times New Roman" w:cs="Times New Roman"/>
        </w:rPr>
        <w:t>C. Unintended Consequences: How Science Professors Discourage Women of Color. Science Education. 2007</w:t>
      </w:r>
      <w:proofErr w:type="gramStart"/>
      <w:r w:rsidRPr="0067607A">
        <w:rPr>
          <w:rFonts w:ascii="Times New Roman" w:hAnsi="Times New Roman" w:cs="Times New Roman"/>
        </w:rPr>
        <w:t>;91</w:t>
      </w:r>
      <w:proofErr w:type="gramEnd"/>
      <w:r w:rsidRPr="0067607A">
        <w:rPr>
          <w:rFonts w:ascii="Times New Roman" w:hAnsi="Times New Roman" w:cs="Times New Roman"/>
        </w:rPr>
        <w:t>(5):805-82.</w:t>
      </w:r>
    </w:p>
    <w:p w14:paraId="79F7CFFE" w14:textId="77777777" w:rsidR="0018427F" w:rsidRPr="00F3651B" w:rsidRDefault="0018427F" w:rsidP="00B35BDE">
      <w:pPr>
        <w:spacing w:line="480" w:lineRule="auto"/>
        <w:rPr>
          <w:rFonts w:ascii="Times New Roman" w:hAnsi="Times New Roman" w:cs="Times New Roman"/>
          <w:b/>
        </w:rPr>
      </w:pPr>
    </w:p>
    <w:p w14:paraId="32F34C9E" w14:textId="77777777" w:rsidR="00AA1EBC" w:rsidRPr="0067607A" w:rsidRDefault="00AA1EBC" w:rsidP="00AA1EBC">
      <w:pPr>
        <w:widowControl w:val="0"/>
        <w:autoSpaceDE w:val="0"/>
        <w:autoSpaceDN w:val="0"/>
        <w:adjustRightInd w:val="0"/>
        <w:rPr>
          <w:rFonts w:ascii="Times New Roman" w:hAnsi="Times New Roman" w:cs="Times New Roman"/>
        </w:rPr>
      </w:pPr>
      <w:proofErr w:type="spellStart"/>
      <w:r w:rsidRPr="0067607A">
        <w:rPr>
          <w:rFonts w:ascii="Times New Roman" w:hAnsi="Times New Roman" w:cs="Times New Roman"/>
        </w:rPr>
        <w:t>Wingard</w:t>
      </w:r>
      <w:proofErr w:type="spellEnd"/>
      <w:r w:rsidRPr="0067607A">
        <w:rPr>
          <w:rFonts w:ascii="Times New Roman" w:hAnsi="Times New Roman" w:cs="Times New Roman"/>
        </w:rPr>
        <w:t xml:space="preserve"> DL, Garman KA, </w:t>
      </w:r>
      <w:proofErr w:type="spellStart"/>
      <w:r w:rsidRPr="0067607A">
        <w:rPr>
          <w:rFonts w:ascii="Times New Roman" w:hAnsi="Times New Roman" w:cs="Times New Roman"/>
        </w:rPr>
        <w:t>Reznik</w:t>
      </w:r>
      <w:proofErr w:type="spellEnd"/>
      <w:r w:rsidRPr="0067607A">
        <w:rPr>
          <w:rFonts w:ascii="Times New Roman" w:hAnsi="Times New Roman" w:cs="Times New Roman"/>
        </w:rPr>
        <w:t xml:space="preserve"> V. Facilitating faculty success: outcomes and cost benefit of the UCSD National Center of Leadership in Academic Medicine. </w:t>
      </w:r>
      <w:r w:rsidRPr="0067607A">
        <w:rPr>
          <w:rFonts w:ascii="Times New Roman" w:hAnsi="Times New Roman" w:cs="Times New Roman"/>
          <w:i/>
          <w:iCs/>
        </w:rPr>
        <w:t>Academic Medicine: Journal of the</w:t>
      </w:r>
      <w:r w:rsidRPr="0067607A">
        <w:rPr>
          <w:rFonts w:ascii="Times New Roman" w:hAnsi="Times New Roman" w:cs="Times New Roman"/>
        </w:rPr>
        <w:t xml:space="preserve"> </w:t>
      </w:r>
      <w:r w:rsidRPr="0067607A">
        <w:rPr>
          <w:rFonts w:ascii="Times New Roman" w:hAnsi="Times New Roman" w:cs="Times New Roman"/>
          <w:i/>
          <w:iCs/>
        </w:rPr>
        <w:t xml:space="preserve">Association of American Medical Colleges. </w:t>
      </w:r>
      <w:r w:rsidRPr="0067607A">
        <w:rPr>
          <w:rFonts w:ascii="Times New Roman" w:hAnsi="Times New Roman" w:cs="Times New Roman"/>
        </w:rPr>
        <w:t>2004</w:t>
      </w:r>
      <w:proofErr w:type="gramStart"/>
      <w:r w:rsidRPr="0067607A">
        <w:rPr>
          <w:rFonts w:ascii="Times New Roman" w:hAnsi="Times New Roman" w:cs="Times New Roman"/>
        </w:rPr>
        <w:t>;70</w:t>
      </w:r>
      <w:proofErr w:type="gramEnd"/>
      <w:r w:rsidRPr="0067607A">
        <w:rPr>
          <w:rFonts w:ascii="Times New Roman" w:hAnsi="Times New Roman" w:cs="Times New Roman"/>
        </w:rPr>
        <w:t xml:space="preserve">(10 </w:t>
      </w:r>
      <w:proofErr w:type="spellStart"/>
      <w:r w:rsidRPr="0067607A">
        <w:rPr>
          <w:rFonts w:ascii="Times New Roman" w:hAnsi="Times New Roman" w:cs="Times New Roman"/>
        </w:rPr>
        <w:t>Suppl</w:t>
      </w:r>
      <w:proofErr w:type="spellEnd"/>
      <w:r w:rsidRPr="0067607A">
        <w:rPr>
          <w:rFonts w:ascii="Times New Roman" w:hAnsi="Times New Roman" w:cs="Times New Roman"/>
        </w:rPr>
        <w:t>):S9-11. PMID: 15383376.</w:t>
      </w:r>
    </w:p>
    <w:p w14:paraId="3ACF214A" w14:textId="77777777" w:rsidR="00AA1EBC" w:rsidRPr="0067607A" w:rsidRDefault="00AA1EBC" w:rsidP="00AA1EBC">
      <w:pPr>
        <w:widowControl w:val="0"/>
        <w:autoSpaceDE w:val="0"/>
        <w:autoSpaceDN w:val="0"/>
        <w:adjustRightInd w:val="0"/>
        <w:rPr>
          <w:rFonts w:ascii="Times New Roman" w:hAnsi="Times New Roman" w:cs="Times New Roman"/>
        </w:rPr>
      </w:pPr>
    </w:p>
    <w:p w14:paraId="37D77F9D" w14:textId="40FB4C91" w:rsidR="00AA1EBC" w:rsidRPr="00B55704" w:rsidRDefault="00AA1EBC" w:rsidP="00AA1EBC">
      <w:pPr>
        <w:widowControl w:val="0"/>
        <w:autoSpaceDE w:val="0"/>
        <w:autoSpaceDN w:val="0"/>
        <w:adjustRightInd w:val="0"/>
        <w:rPr>
          <w:rFonts w:ascii="Times New Roman" w:hAnsi="Times New Roman" w:cs="Times New Roman"/>
        </w:rPr>
      </w:pPr>
      <w:proofErr w:type="spellStart"/>
      <w:r w:rsidRPr="0067607A">
        <w:rPr>
          <w:rFonts w:ascii="Times New Roman" w:hAnsi="Times New Roman" w:cs="Times New Roman"/>
        </w:rPr>
        <w:t>Palepu</w:t>
      </w:r>
      <w:proofErr w:type="spellEnd"/>
      <w:r w:rsidRPr="0067607A">
        <w:rPr>
          <w:rFonts w:ascii="Times New Roman" w:hAnsi="Times New Roman" w:cs="Times New Roman"/>
        </w:rPr>
        <w:t xml:space="preserve"> A, Friedman R, Barnett R, Carr PL, Ash AS, </w:t>
      </w:r>
      <w:proofErr w:type="spellStart"/>
      <w:r w:rsidRPr="0067607A">
        <w:rPr>
          <w:rFonts w:ascii="Times New Roman" w:hAnsi="Times New Roman" w:cs="Times New Roman"/>
        </w:rPr>
        <w:t>Moskowitz</w:t>
      </w:r>
      <w:proofErr w:type="spellEnd"/>
      <w:r w:rsidRPr="0067607A">
        <w:rPr>
          <w:rFonts w:ascii="Times New Roman" w:hAnsi="Times New Roman" w:cs="Times New Roman"/>
        </w:rPr>
        <w:t xml:space="preserve"> MA, </w:t>
      </w:r>
      <w:proofErr w:type="spellStart"/>
      <w:r w:rsidRPr="0067607A">
        <w:rPr>
          <w:rFonts w:ascii="Times New Roman" w:hAnsi="Times New Roman" w:cs="Times New Roman"/>
        </w:rPr>
        <w:t>Szalacha</w:t>
      </w:r>
      <w:proofErr w:type="spellEnd"/>
      <w:r w:rsidRPr="0067607A">
        <w:rPr>
          <w:rFonts w:ascii="Times New Roman" w:hAnsi="Times New Roman" w:cs="Times New Roman"/>
        </w:rPr>
        <w:t xml:space="preserve"> L. Medical faculty</w:t>
      </w:r>
      <w:ins w:id="208" w:author="Blake Riggs" w:date="2015-02-26T12:47:00Z">
        <w:r w:rsidR="00F3651B">
          <w:rPr>
            <w:rFonts w:ascii="Times New Roman" w:hAnsi="Times New Roman" w:cs="Times New Roman"/>
          </w:rPr>
          <w:t xml:space="preserve"> </w:t>
        </w:r>
      </w:ins>
      <w:r w:rsidRPr="00B55704">
        <w:rPr>
          <w:rFonts w:ascii="Times New Roman" w:hAnsi="Times New Roman" w:cs="Times New Roman"/>
        </w:rPr>
        <w:t xml:space="preserve">with mentors are more satisfied. </w:t>
      </w:r>
      <w:proofErr w:type="gramStart"/>
      <w:r w:rsidRPr="00B55704">
        <w:rPr>
          <w:rFonts w:ascii="Times New Roman" w:hAnsi="Times New Roman" w:cs="Times New Roman"/>
          <w:i/>
          <w:iCs/>
        </w:rPr>
        <w:t>Journal of General Internal Medicine.</w:t>
      </w:r>
      <w:proofErr w:type="gramEnd"/>
      <w:r w:rsidRPr="00B55704">
        <w:rPr>
          <w:rFonts w:ascii="Times New Roman" w:hAnsi="Times New Roman" w:cs="Times New Roman"/>
          <w:i/>
          <w:iCs/>
        </w:rPr>
        <w:t xml:space="preserve"> </w:t>
      </w:r>
      <w:r w:rsidRPr="00B55704">
        <w:rPr>
          <w:rFonts w:ascii="Times New Roman" w:hAnsi="Times New Roman" w:cs="Times New Roman"/>
        </w:rPr>
        <w:t>1996</w:t>
      </w:r>
      <w:proofErr w:type="gramStart"/>
      <w:r w:rsidRPr="00B55704">
        <w:rPr>
          <w:rFonts w:ascii="Times New Roman" w:hAnsi="Times New Roman" w:cs="Times New Roman"/>
        </w:rPr>
        <w:t>;11</w:t>
      </w:r>
      <w:proofErr w:type="gramEnd"/>
      <w:r w:rsidRPr="00B55704">
        <w:rPr>
          <w:rFonts w:ascii="Times New Roman" w:hAnsi="Times New Roman" w:cs="Times New Roman"/>
        </w:rPr>
        <w:t xml:space="preserve">(4 </w:t>
      </w:r>
      <w:proofErr w:type="spellStart"/>
      <w:r w:rsidRPr="00B55704">
        <w:rPr>
          <w:rFonts w:ascii="Times New Roman" w:hAnsi="Times New Roman" w:cs="Times New Roman"/>
        </w:rPr>
        <w:t>Suppl</w:t>
      </w:r>
      <w:proofErr w:type="spellEnd"/>
      <w:r w:rsidRPr="00B55704">
        <w:rPr>
          <w:rFonts w:ascii="Times New Roman" w:hAnsi="Times New Roman" w:cs="Times New Roman"/>
        </w:rPr>
        <w:t>):107.</w:t>
      </w:r>
    </w:p>
    <w:p w14:paraId="61476E85" w14:textId="77777777" w:rsidR="00AA1EBC" w:rsidRPr="00B55704" w:rsidRDefault="00AA1EBC" w:rsidP="00AA1EBC">
      <w:pPr>
        <w:widowControl w:val="0"/>
        <w:autoSpaceDE w:val="0"/>
        <w:autoSpaceDN w:val="0"/>
        <w:adjustRightInd w:val="0"/>
        <w:rPr>
          <w:rFonts w:ascii="Times New Roman" w:hAnsi="Times New Roman" w:cs="Times New Roman"/>
        </w:rPr>
      </w:pPr>
    </w:p>
    <w:p w14:paraId="0C67BEE8" w14:textId="77777777" w:rsidR="00AA1EBC" w:rsidRPr="00B55704" w:rsidRDefault="00AA1EBC" w:rsidP="00AA1EBC">
      <w:pPr>
        <w:widowControl w:val="0"/>
        <w:autoSpaceDE w:val="0"/>
        <w:autoSpaceDN w:val="0"/>
        <w:adjustRightInd w:val="0"/>
        <w:rPr>
          <w:rFonts w:ascii="Times New Roman" w:hAnsi="Times New Roman" w:cs="Times New Roman"/>
        </w:rPr>
      </w:pPr>
      <w:proofErr w:type="spellStart"/>
      <w:r w:rsidRPr="00B55704">
        <w:rPr>
          <w:rFonts w:ascii="Times New Roman" w:hAnsi="Times New Roman" w:cs="Times New Roman"/>
        </w:rPr>
        <w:t>Schapira</w:t>
      </w:r>
      <w:proofErr w:type="spellEnd"/>
      <w:r w:rsidRPr="00B55704">
        <w:rPr>
          <w:rFonts w:ascii="Times New Roman" w:hAnsi="Times New Roman" w:cs="Times New Roman"/>
        </w:rPr>
        <w:t xml:space="preserve"> MM, </w:t>
      </w:r>
      <w:proofErr w:type="spellStart"/>
      <w:r w:rsidRPr="00B55704">
        <w:rPr>
          <w:rFonts w:ascii="Times New Roman" w:hAnsi="Times New Roman" w:cs="Times New Roman"/>
        </w:rPr>
        <w:t>Kalet</w:t>
      </w:r>
      <w:proofErr w:type="spellEnd"/>
      <w:r w:rsidRPr="00B55704">
        <w:rPr>
          <w:rFonts w:ascii="Times New Roman" w:hAnsi="Times New Roman" w:cs="Times New Roman"/>
        </w:rPr>
        <w:t xml:space="preserve"> A, Schwartz MD, </w:t>
      </w:r>
      <w:proofErr w:type="spellStart"/>
      <w:r w:rsidRPr="00B55704">
        <w:rPr>
          <w:rFonts w:ascii="Times New Roman" w:hAnsi="Times New Roman" w:cs="Times New Roman"/>
        </w:rPr>
        <w:t>Gerrity</w:t>
      </w:r>
      <w:proofErr w:type="spellEnd"/>
      <w:r w:rsidRPr="00B55704">
        <w:rPr>
          <w:rFonts w:ascii="Times New Roman" w:hAnsi="Times New Roman" w:cs="Times New Roman"/>
        </w:rPr>
        <w:t xml:space="preserve"> MS. Mentorship in general internal medicine:</w:t>
      </w:r>
    </w:p>
    <w:p w14:paraId="031394EA" w14:textId="77777777" w:rsidR="00AA1EBC" w:rsidRPr="00B55704" w:rsidRDefault="00AA1EBC" w:rsidP="00AA1EBC">
      <w:pPr>
        <w:widowControl w:val="0"/>
        <w:autoSpaceDE w:val="0"/>
        <w:autoSpaceDN w:val="0"/>
        <w:adjustRightInd w:val="0"/>
        <w:rPr>
          <w:rFonts w:ascii="Times New Roman" w:hAnsi="Times New Roman" w:cs="Times New Roman"/>
        </w:rPr>
      </w:pPr>
      <w:proofErr w:type="gramStart"/>
      <w:r w:rsidRPr="00B55704">
        <w:rPr>
          <w:rFonts w:ascii="Times New Roman" w:hAnsi="Times New Roman" w:cs="Times New Roman"/>
        </w:rPr>
        <w:t>investment</w:t>
      </w:r>
      <w:proofErr w:type="gramEnd"/>
      <w:r w:rsidRPr="00B55704">
        <w:rPr>
          <w:rFonts w:ascii="Times New Roman" w:hAnsi="Times New Roman" w:cs="Times New Roman"/>
        </w:rPr>
        <w:t xml:space="preserve"> in our future. </w:t>
      </w:r>
      <w:proofErr w:type="gramStart"/>
      <w:r w:rsidRPr="00B55704">
        <w:rPr>
          <w:rFonts w:ascii="Times New Roman" w:hAnsi="Times New Roman" w:cs="Times New Roman"/>
          <w:i/>
          <w:iCs/>
        </w:rPr>
        <w:t>Journal of General Internal Medicine</w:t>
      </w:r>
      <w:r w:rsidRPr="00B55704">
        <w:rPr>
          <w:rFonts w:ascii="Times New Roman" w:hAnsi="Times New Roman" w:cs="Times New Roman"/>
        </w:rPr>
        <w:t>.</w:t>
      </w:r>
      <w:proofErr w:type="gramEnd"/>
      <w:r w:rsidRPr="00B55704">
        <w:rPr>
          <w:rFonts w:ascii="Times New Roman" w:hAnsi="Times New Roman" w:cs="Times New Roman"/>
        </w:rPr>
        <w:t xml:space="preserve"> 1992</w:t>
      </w:r>
      <w:proofErr w:type="gramStart"/>
      <w:r w:rsidRPr="00B55704">
        <w:rPr>
          <w:rFonts w:ascii="Times New Roman" w:hAnsi="Times New Roman" w:cs="Times New Roman"/>
        </w:rPr>
        <w:t>;7</w:t>
      </w:r>
      <w:proofErr w:type="gramEnd"/>
      <w:r w:rsidRPr="00B55704">
        <w:rPr>
          <w:rFonts w:ascii="Times New Roman" w:hAnsi="Times New Roman" w:cs="Times New Roman"/>
        </w:rPr>
        <w:t>(2):248-251.</w:t>
      </w:r>
    </w:p>
    <w:p w14:paraId="524DAC3A" w14:textId="77777777" w:rsidR="00F3651B" w:rsidRDefault="00F3651B">
      <w:pPr>
        <w:widowControl w:val="0"/>
        <w:autoSpaceDE w:val="0"/>
        <w:autoSpaceDN w:val="0"/>
        <w:adjustRightInd w:val="0"/>
        <w:rPr>
          <w:ins w:id="209" w:author="Blake Riggs" w:date="2015-02-26T12:47:00Z"/>
          <w:rFonts w:ascii="Times New Roman" w:hAnsi="Times New Roman" w:cs="Times New Roman"/>
        </w:rPr>
      </w:pPr>
    </w:p>
    <w:p w14:paraId="21448530" w14:textId="77777777" w:rsidR="000E5F93" w:rsidRPr="00B55704" w:rsidRDefault="00AA1EBC">
      <w:pPr>
        <w:widowControl w:val="0"/>
        <w:autoSpaceDE w:val="0"/>
        <w:autoSpaceDN w:val="0"/>
        <w:adjustRightInd w:val="0"/>
        <w:rPr>
          <w:rFonts w:ascii="Times New Roman" w:hAnsi="Times New Roman" w:cs="Times New Roman"/>
        </w:rPr>
      </w:pPr>
      <w:r w:rsidRPr="00B55704">
        <w:rPr>
          <w:rFonts w:ascii="Times New Roman" w:hAnsi="Times New Roman" w:cs="Times New Roman"/>
        </w:rPr>
        <w:t>Beech BM, Calles-</w:t>
      </w:r>
      <w:proofErr w:type="spellStart"/>
      <w:r w:rsidRPr="00B55704">
        <w:rPr>
          <w:rFonts w:ascii="Times New Roman" w:hAnsi="Times New Roman" w:cs="Times New Roman"/>
        </w:rPr>
        <w:t>Escandon</w:t>
      </w:r>
      <w:proofErr w:type="spellEnd"/>
      <w:r w:rsidRPr="00B55704">
        <w:rPr>
          <w:rFonts w:ascii="Times New Roman" w:hAnsi="Times New Roman" w:cs="Times New Roman"/>
        </w:rPr>
        <w:t xml:space="preserve"> J, Hairston KG, Langdon SE, Latham-Sadler BA, Bell RA. Mentoring Programs for Underrepresented Minority Faculty in Academic Medical Centers: A Systematic Review of the Literature. </w:t>
      </w:r>
      <w:r w:rsidRPr="00B55704">
        <w:rPr>
          <w:rFonts w:ascii="Times New Roman" w:hAnsi="Times New Roman" w:cs="Times New Roman"/>
          <w:i/>
          <w:iCs/>
        </w:rPr>
        <w:t>Academic Medicine: Journal of the Association of American Medical</w:t>
      </w:r>
      <w:r w:rsidRPr="00B55704">
        <w:rPr>
          <w:rFonts w:ascii="Times New Roman" w:hAnsi="Times New Roman" w:cs="Times New Roman"/>
        </w:rPr>
        <w:t xml:space="preserve"> </w:t>
      </w:r>
      <w:r w:rsidRPr="00B55704">
        <w:rPr>
          <w:rFonts w:ascii="Times New Roman" w:hAnsi="Times New Roman" w:cs="Times New Roman"/>
          <w:i/>
          <w:iCs/>
        </w:rPr>
        <w:t xml:space="preserve">Colleges. </w:t>
      </w:r>
      <w:r w:rsidRPr="00B55704">
        <w:rPr>
          <w:rFonts w:ascii="Times New Roman" w:hAnsi="Times New Roman" w:cs="Times New Roman"/>
        </w:rPr>
        <w:t>2013</w:t>
      </w:r>
      <w:proofErr w:type="gramStart"/>
      <w:r w:rsidRPr="00B55704">
        <w:rPr>
          <w:rFonts w:ascii="Times New Roman" w:hAnsi="Times New Roman" w:cs="Times New Roman"/>
        </w:rPr>
        <w:t>;88</w:t>
      </w:r>
      <w:proofErr w:type="gramEnd"/>
      <w:r w:rsidRPr="00B55704">
        <w:rPr>
          <w:rFonts w:ascii="Times New Roman" w:hAnsi="Times New Roman" w:cs="Times New Roman"/>
        </w:rPr>
        <w:t>(4):541-549 510.1097/ACM.109ob. PMCID: PMC3835658.</w:t>
      </w:r>
    </w:p>
    <w:p w14:paraId="5CB65469" w14:textId="77777777" w:rsidR="000E5F93" w:rsidRPr="00B55704" w:rsidRDefault="000E5F93">
      <w:pPr>
        <w:widowControl w:val="0"/>
        <w:autoSpaceDE w:val="0"/>
        <w:autoSpaceDN w:val="0"/>
        <w:adjustRightInd w:val="0"/>
        <w:rPr>
          <w:rFonts w:ascii="Times New Roman" w:hAnsi="Times New Roman" w:cs="Times New Roman"/>
        </w:rPr>
      </w:pPr>
    </w:p>
    <w:p w14:paraId="59D1260C" w14:textId="77777777" w:rsidR="000E5F93" w:rsidRPr="00B55704" w:rsidRDefault="000E5F93" w:rsidP="000E5F93">
      <w:pPr>
        <w:widowControl w:val="0"/>
        <w:autoSpaceDE w:val="0"/>
        <w:autoSpaceDN w:val="0"/>
        <w:adjustRightInd w:val="0"/>
        <w:rPr>
          <w:rFonts w:ascii="Times New Roman" w:hAnsi="Times New Roman" w:cs="Times New Roman"/>
        </w:rPr>
      </w:pPr>
      <w:r w:rsidRPr="00B55704">
        <w:rPr>
          <w:rFonts w:ascii="Times New Roman" w:hAnsi="Times New Roman" w:cs="Times New Roman"/>
        </w:rPr>
        <w:t>Dolan, E and Johnson, D. Toward a Holistic View of Undergraduate Research Experiences: An</w:t>
      </w:r>
    </w:p>
    <w:p w14:paraId="47AD7566" w14:textId="77777777" w:rsidR="00D350A9" w:rsidRPr="00B55704" w:rsidRDefault="000E5F93" w:rsidP="000E5F93">
      <w:pPr>
        <w:widowControl w:val="0"/>
        <w:autoSpaceDE w:val="0"/>
        <w:autoSpaceDN w:val="0"/>
        <w:adjustRightInd w:val="0"/>
        <w:rPr>
          <w:rFonts w:ascii="Times New Roman" w:hAnsi="Times New Roman" w:cs="Times New Roman"/>
        </w:rPr>
      </w:pPr>
      <w:proofErr w:type="gramStart"/>
      <w:r w:rsidRPr="00B55704">
        <w:rPr>
          <w:rFonts w:ascii="Times New Roman" w:hAnsi="Times New Roman" w:cs="Times New Roman"/>
        </w:rPr>
        <w:t>Exploratory Study of Impact on Graduate/Postdoctoral Mentors.</w:t>
      </w:r>
      <w:proofErr w:type="gramEnd"/>
      <w:r w:rsidRPr="00B55704">
        <w:rPr>
          <w:rFonts w:ascii="Times New Roman" w:hAnsi="Times New Roman" w:cs="Times New Roman"/>
        </w:rPr>
        <w:t xml:space="preserve"> </w:t>
      </w:r>
      <w:proofErr w:type="gramStart"/>
      <w:r w:rsidRPr="00B55704">
        <w:rPr>
          <w:rFonts w:ascii="Times New Roman" w:hAnsi="Times New Roman" w:cs="Times New Roman"/>
          <w:i/>
          <w:iCs/>
        </w:rPr>
        <w:t>Journal of Science Education and Technology</w:t>
      </w:r>
      <w:r w:rsidRPr="00B55704">
        <w:rPr>
          <w:rFonts w:ascii="Times New Roman" w:hAnsi="Times New Roman" w:cs="Times New Roman"/>
        </w:rPr>
        <w:t>.</w:t>
      </w:r>
      <w:proofErr w:type="gramEnd"/>
      <w:r w:rsidRPr="00B55704">
        <w:rPr>
          <w:rFonts w:ascii="Times New Roman" w:hAnsi="Times New Roman" w:cs="Times New Roman"/>
        </w:rPr>
        <w:t xml:space="preserve"> 2009</w:t>
      </w:r>
      <w:proofErr w:type="gramStart"/>
      <w:r w:rsidRPr="00B55704">
        <w:rPr>
          <w:rFonts w:ascii="Times New Roman" w:hAnsi="Times New Roman" w:cs="Times New Roman"/>
        </w:rPr>
        <w:t>;18</w:t>
      </w:r>
      <w:proofErr w:type="gramEnd"/>
      <w:r w:rsidRPr="00B55704">
        <w:rPr>
          <w:rFonts w:ascii="Times New Roman" w:hAnsi="Times New Roman" w:cs="Times New Roman"/>
        </w:rPr>
        <w:t>(6):487-500. DOI: 10.1007/s10956-009-9165-3.</w:t>
      </w:r>
    </w:p>
    <w:p w14:paraId="647D9821" w14:textId="77777777" w:rsidR="00D350A9" w:rsidRPr="00B55704" w:rsidRDefault="00D350A9" w:rsidP="000E5F93">
      <w:pPr>
        <w:widowControl w:val="0"/>
        <w:autoSpaceDE w:val="0"/>
        <w:autoSpaceDN w:val="0"/>
        <w:adjustRightInd w:val="0"/>
        <w:rPr>
          <w:rFonts w:ascii="Times New Roman" w:hAnsi="Times New Roman" w:cs="Times New Roman"/>
        </w:rPr>
      </w:pPr>
    </w:p>
    <w:p w14:paraId="41420E2B" w14:textId="77777777" w:rsidR="00D350A9" w:rsidRPr="00B55704" w:rsidRDefault="00D350A9" w:rsidP="00D350A9">
      <w:pPr>
        <w:ind w:left="360" w:hanging="360"/>
        <w:rPr>
          <w:rFonts w:ascii="Times New Roman" w:hAnsi="Times New Roman" w:cs="Times New Roman"/>
        </w:rPr>
      </w:pPr>
      <w:r w:rsidRPr="00B55704">
        <w:rPr>
          <w:rFonts w:ascii="Times New Roman" w:hAnsi="Times New Roman" w:cs="Times New Roman"/>
        </w:rPr>
        <w:t xml:space="preserve">Seymour E, Hewitt NM. Talking about </w:t>
      </w:r>
      <w:proofErr w:type="gramStart"/>
      <w:r w:rsidRPr="00B55704">
        <w:rPr>
          <w:rFonts w:ascii="Times New Roman" w:hAnsi="Times New Roman" w:cs="Times New Roman"/>
        </w:rPr>
        <w:t>leaving :</w:t>
      </w:r>
      <w:proofErr w:type="gramEnd"/>
      <w:r w:rsidRPr="00B55704">
        <w:rPr>
          <w:rFonts w:ascii="Times New Roman" w:hAnsi="Times New Roman" w:cs="Times New Roman"/>
        </w:rPr>
        <w:t xml:space="preserve"> why undergraduates leave the sciences. Boulder: Westview Press; 1997.</w:t>
      </w:r>
    </w:p>
    <w:p w14:paraId="1E265BD8" w14:textId="77777777" w:rsidR="00440DC1" w:rsidRPr="00B55704" w:rsidRDefault="00440DC1" w:rsidP="000E5F93">
      <w:pPr>
        <w:widowControl w:val="0"/>
        <w:autoSpaceDE w:val="0"/>
        <w:autoSpaceDN w:val="0"/>
        <w:adjustRightInd w:val="0"/>
        <w:rPr>
          <w:rFonts w:ascii="Times New Roman" w:hAnsi="Times New Roman" w:cs="Times New Roman"/>
          <w:i/>
          <w:iCs/>
        </w:rPr>
      </w:pPr>
    </w:p>
    <w:p w14:paraId="409E273D" w14:textId="77777777" w:rsidR="00185A0C" w:rsidRPr="00B55704" w:rsidRDefault="00440DC1" w:rsidP="000E5F93">
      <w:pPr>
        <w:widowControl w:val="0"/>
        <w:autoSpaceDE w:val="0"/>
        <w:autoSpaceDN w:val="0"/>
        <w:adjustRightInd w:val="0"/>
        <w:rPr>
          <w:rStyle w:val="HTMLCite"/>
          <w:rFonts w:ascii="Times New Roman" w:hAnsi="Times New Roman" w:cs="Times New Roman"/>
        </w:rPr>
      </w:pPr>
      <w:r w:rsidRPr="00B55704">
        <w:rPr>
          <w:rStyle w:val="author"/>
          <w:rFonts w:ascii="Times New Roman" w:hAnsi="Times New Roman" w:cs="Times New Roman"/>
        </w:rPr>
        <w:t>Hunt DM</w:t>
      </w:r>
      <w:r w:rsidRPr="00B55704">
        <w:rPr>
          <w:rStyle w:val="HTMLCite"/>
          <w:rFonts w:ascii="Times New Roman" w:hAnsi="Times New Roman" w:cs="Times New Roman"/>
        </w:rPr>
        <w:t xml:space="preserve">, </w:t>
      </w:r>
      <w:r w:rsidRPr="00B55704">
        <w:rPr>
          <w:rStyle w:val="author"/>
          <w:rFonts w:ascii="Times New Roman" w:hAnsi="Times New Roman" w:cs="Times New Roman"/>
        </w:rPr>
        <w:t>Michael C</w:t>
      </w:r>
      <w:r w:rsidRPr="00B55704">
        <w:rPr>
          <w:rStyle w:val="HTMLCite"/>
          <w:rFonts w:ascii="Times New Roman" w:hAnsi="Times New Roman" w:cs="Times New Roman"/>
        </w:rPr>
        <w:t xml:space="preserve">. </w:t>
      </w:r>
      <w:r w:rsidRPr="00B55704">
        <w:rPr>
          <w:rStyle w:val="articletitle"/>
          <w:rFonts w:ascii="Times New Roman" w:hAnsi="Times New Roman" w:cs="Times New Roman"/>
        </w:rPr>
        <w:t>Mentorship: a career training and development tool.</w:t>
      </w:r>
      <w:r w:rsidRPr="00B55704">
        <w:rPr>
          <w:rStyle w:val="HTMLCite"/>
          <w:rFonts w:ascii="Times New Roman" w:hAnsi="Times New Roman" w:cs="Times New Roman"/>
        </w:rPr>
        <w:t xml:space="preserve"> </w:t>
      </w:r>
      <w:proofErr w:type="spellStart"/>
      <w:r w:rsidRPr="00B55704">
        <w:rPr>
          <w:rStyle w:val="journaltitle"/>
          <w:rFonts w:ascii="Times New Roman" w:hAnsi="Times New Roman" w:cs="Times New Roman"/>
        </w:rPr>
        <w:t>Acad</w:t>
      </w:r>
      <w:proofErr w:type="spellEnd"/>
      <w:r w:rsidRPr="00B55704">
        <w:rPr>
          <w:rStyle w:val="journaltitle"/>
          <w:rFonts w:ascii="Times New Roman" w:hAnsi="Times New Roman" w:cs="Times New Roman"/>
        </w:rPr>
        <w:t xml:space="preserve"> Manage Rev</w:t>
      </w:r>
      <w:r w:rsidRPr="00B55704">
        <w:rPr>
          <w:rStyle w:val="HTMLCite"/>
          <w:rFonts w:ascii="Times New Roman" w:hAnsi="Times New Roman" w:cs="Times New Roman"/>
        </w:rPr>
        <w:t xml:space="preserve">. </w:t>
      </w:r>
      <w:r w:rsidRPr="00B55704">
        <w:rPr>
          <w:rStyle w:val="pubyear"/>
          <w:rFonts w:ascii="Times New Roman" w:hAnsi="Times New Roman" w:cs="Times New Roman"/>
        </w:rPr>
        <w:t>1983</w:t>
      </w:r>
      <w:proofErr w:type="gramStart"/>
      <w:r w:rsidRPr="00B55704">
        <w:rPr>
          <w:rStyle w:val="HTMLCite"/>
          <w:rFonts w:ascii="Times New Roman" w:hAnsi="Times New Roman" w:cs="Times New Roman"/>
        </w:rPr>
        <w:t>;</w:t>
      </w:r>
      <w:r w:rsidRPr="00B55704">
        <w:rPr>
          <w:rStyle w:val="vol"/>
          <w:rFonts w:ascii="Times New Roman" w:hAnsi="Times New Roman" w:cs="Times New Roman"/>
        </w:rPr>
        <w:t>8</w:t>
      </w:r>
      <w:proofErr w:type="gramEnd"/>
      <w:r w:rsidRPr="00B55704">
        <w:rPr>
          <w:rStyle w:val="HTMLCite"/>
          <w:rFonts w:ascii="Times New Roman" w:hAnsi="Times New Roman" w:cs="Times New Roman"/>
        </w:rPr>
        <w:t xml:space="preserve">: </w:t>
      </w:r>
      <w:r w:rsidRPr="00B55704">
        <w:rPr>
          <w:rStyle w:val="pagefirst"/>
          <w:rFonts w:ascii="Times New Roman" w:hAnsi="Times New Roman" w:cs="Times New Roman"/>
        </w:rPr>
        <w:t>475</w:t>
      </w:r>
      <w:r w:rsidRPr="00B55704">
        <w:rPr>
          <w:rStyle w:val="HTMLCite"/>
          <w:rFonts w:ascii="Times New Roman" w:hAnsi="Times New Roman" w:cs="Times New Roman"/>
        </w:rPr>
        <w:t>–</w:t>
      </w:r>
      <w:r w:rsidRPr="00B55704">
        <w:rPr>
          <w:rStyle w:val="pagelast"/>
          <w:rFonts w:ascii="Times New Roman" w:hAnsi="Times New Roman" w:cs="Times New Roman"/>
        </w:rPr>
        <w:t>85</w:t>
      </w:r>
      <w:r w:rsidRPr="00B55704">
        <w:rPr>
          <w:rStyle w:val="HTMLCite"/>
          <w:rFonts w:ascii="Times New Roman" w:hAnsi="Times New Roman" w:cs="Times New Roman"/>
        </w:rPr>
        <w:t>.</w:t>
      </w:r>
    </w:p>
    <w:p w14:paraId="0E542ABA" w14:textId="77777777" w:rsidR="00185A0C" w:rsidRPr="00B55704" w:rsidRDefault="00185A0C" w:rsidP="000E5F93">
      <w:pPr>
        <w:widowControl w:val="0"/>
        <w:autoSpaceDE w:val="0"/>
        <w:autoSpaceDN w:val="0"/>
        <w:adjustRightInd w:val="0"/>
        <w:rPr>
          <w:rStyle w:val="HTMLCite"/>
          <w:rFonts w:ascii="Times New Roman" w:hAnsi="Times New Roman" w:cs="Times New Roman"/>
        </w:rPr>
      </w:pPr>
    </w:p>
    <w:p w14:paraId="4DF7D3B2" w14:textId="77777777" w:rsidR="00185A0C" w:rsidRPr="00F3651B" w:rsidRDefault="00185A0C" w:rsidP="00185A0C">
      <w:pPr>
        <w:pStyle w:val="Default"/>
      </w:pPr>
    </w:p>
    <w:p w14:paraId="3781415C" w14:textId="77777777" w:rsidR="00185A0C" w:rsidRPr="00F3651B" w:rsidRDefault="00185A0C" w:rsidP="00185A0C">
      <w:pPr>
        <w:pStyle w:val="Default"/>
      </w:pPr>
      <w:proofErr w:type="spellStart"/>
      <w:r w:rsidRPr="00B55704">
        <w:t>Thoman</w:t>
      </w:r>
      <w:proofErr w:type="spellEnd"/>
      <w:r w:rsidRPr="00B55704">
        <w:t xml:space="preserve">, DB, Brown, ER, Mason, AZ, </w:t>
      </w:r>
      <w:proofErr w:type="spellStart"/>
      <w:r w:rsidRPr="00B55704">
        <w:t>Harmsen</w:t>
      </w:r>
      <w:proofErr w:type="spellEnd"/>
      <w:r w:rsidRPr="00B55704">
        <w:t xml:space="preserve">, AG, &amp; Smith, JL </w:t>
      </w:r>
      <w:r w:rsidRPr="00B55704">
        <w:rPr>
          <w:b/>
          <w:bCs/>
        </w:rPr>
        <w:t xml:space="preserve">The role of altruistic values in motivating underrepresented minority students for biomedicine. </w:t>
      </w:r>
      <w:proofErr w:type="gramStart"/>
      <w:r w:rsidRPr="00B55704">
        <w:t xml:space="preserve">(2014) </w:t>
      </w:r>
      <w:proofErr w:type="spellStart"/>
      <w:r w:rsidRPr="00B55704">
        <w:t>BioScience</w:t>
      </w:r>
      <w:proofErr w:type="spellEnd"/>
      <w:r w:rsidRPr="00B55704">
        <w:t>.</w:t>
      </w:r>
      <w:proofErr w:type="gramEnd"/>
      <w:r w:rsidRPr="00B55704">
        <w:t xml:space="preserve"> </w:t>
      </w:r>
      <w:proofErr w:type="spellStart"/>
      <w:proofErr w:type="gramStart"/>
      <w:r w:rsidRPr="00B55704">
        <w:t>doi</w:t>
      </w:r>
      <w:proofErr w:type="spellEnd"/>
      <w:proofErr w:type="gramEnd"/>
      <w:r w:rsidRPr="00B55704">
        <w:t>: 10.1093/</w:t>
      </w:r>
      <w:proofErr w:type="spellStart"/>
      <w:r w:rsidRPr="00B55704">
        <w:t>biosci</w:t>
      </w:r>
      <w:proofErr w:type="spellEnd"/>
      <w:r w:rsidRPr="00B55704">
        <w:t xml:space="preserve">/biu199. </w:t>
      </w:r>
    </w:p>
    <w:p w14:paraId="74B53D43" w14:textId="77777777" w:rsidR="00185A0C" w:rsidRPr="00B55704" w:rsidRDefault="00185A0C" w:rsidP="00185A0C">
      <w:pPr>
        <w:pStyle w:val="Default"/>
      </w:pPr>
    </w:p>
    <w:p w14:paraId="67FC212F" w14:textId="77777777" w:rsidR="00185A0C" w:rsidRPr="00B55704" w:rsidRDefault="00185A0C" w:rsidP="00185A0C">
      <w:pPr>
        <w:widowControl w:val="0"/>
        <w:autoSpaceDE w:val="0"/>
        <w:autoSpaceDN w:val="0"/>
        <w:adjustRightInd w:val="0"/>
        <w:rPr>
          <w:rFonts w:ascii="Times New Roman" w:hAnsi="Times New Roman" w:cs="Times New Roman"/>
        </w:rPr>
      </w:pPr>
      <w:r w:rsidRPr="00B55704">
        <w:rPr>
          <w:rFonts w:ascii="Times New Roman" w:hAnsi="Times New Roman" w:cs="Times New Roman"/>
        </w:rPr>
        <w:t>Lave, J., and Wenger E. 1991. Situated learning: legitimate peripheral participation</w:t>
      </w:r>
      <w:r w:rsidRPr="00B55704">
        <w:rPr>
          <w:rFonts w:ascii="Times New Roman" w:hAnsi="Times New Roman" w:cs="Times New Roman"/>
          <w:i/>
          <w:iCs/>
        </w:rPr>
        <w:t xml:space="preserve">. </w:t>
      </w:r>
      <w:r w:rsidRPr="00B55704">
        <w:rPr>
          <w:rFonts w:ascii="Times New Roman" w:hAnsi="Times New Roman" w:cs="Times New Roman"/>
        </w:rPr>
        <w:t>Cambridge University</w:t>
      </w:r>
    </w:p>
    <w:p w14:paraId="4E91ED01" w14:textId="77777777" w:rsidR="00185A0C" w:rsidRPr="00B55704" w:rsidRDefault="00185A0C" w:rsidP="00185A0C">
      <w:pPr>
        <w:pStyle w:val="Default"/>
      </w:pPr>
      <w:r w:rsidRPr="00B55704">
        <w:t>Press.</w:t>
      </w:r>
    </w:p>
    <w:p w14:paraId="4F3E0C8A" w14:textId="77777777" w:rsidR="00185A0C" w:rsidRPr="00B55704" w:rsidRDefault="00185A0C" w:rsidP="00185A0C">
      <w:pPr>
        <w:pStyle w:val="Default"/>
      </w:pPr>
    </w:p>
    <w:p w14:paraId="1A73E76C" w14:textId="77777777" w:rsidR="00185A0C" w:rsidRPr="00B55704" w:rsidRDefault="00185A0C" w:rsidP="00185A0C">
      <w:pPr>
        <w:pStyle w:val="Default"/>
      </w:pPr>
      <w:proofErr w:type="spellStart"/>
      <w:r w:rsidRPr="00B55704">
        <w:t>Cracolice</w:t>
      </w:r>
      <w:proofErr w:type="spellEnd"/>
      <w:r w:rsidRPr="00B55704">
        <w:t xml:space="preserve">, M.S., and Deming, J.C. 2001. </w:t>
      </w:r>
      <w:proofErr w:type="gramStart"/>
      <w:r w:rsidRPr="00B55704">
        <w:t>Peer-led team learning.</w:t>
      </w:r>
      <w:proofErr w:type="gramEnd"/>
      <w:r w:rsidRPr="00B55704">
        <w:t xml:space="preserve"> </w:t>
      </w:r>
      <w:proofErr w:type="gramStart"/>
      <w:r w:rsidRPr="00B55704">
        <w:t>The Science Teacher 68:20-24.</w:t>
      </w:r>
      <w:proofErr w:type="gramEnd"/>
    </w:p>
    <w:p w14:paraId="6B81D32D" w14:textId="77777777" w:rsidR="00185A0C" w:rsidRPr="00B55704" w:rsidRDefault="00185A0C" w:rsidP="00185A0C">
      <w:pPr>
        <w:pStyle w:val="Default"/>
      </w:pPr>
    </w:p>
    <w:p w14:paraId="6E8F6759" w14:textId="77777777" w:rsidR="00185A0C" w:rsidRPr="00B55704" w:rsidRDefault="00185A0C" w:rsidP="00185A0C">
      <w:pPr>
        <w:widowControl w:val="0"/>
        <w:autoSpaceDE w:val="0"/>
        <w:autoSpaceDN w:val="0"/>
        <w:adjustRightInd w:val="0"/>
        <w:rPr>
          <w:rFonts w:ascii="Times New Roman" w:hAnsi="Times New Roman" w:cs="Times New Roman"/>
        </w:rPr>
      </w:pPr>
      <w:proofErr w:type="spellStart"/>
      <w:r w:rsidRPr="00B55704">
        <w:rPr>
          <w:rFonts w:ascii="Times New Roman" w:hAnsi="Times New Roman" w:cs="Times New Roman"/>
        </w:rPr>
        <w:t>Quitadamo</w:t>
      </w:r>
      <w:proofErr w:type="spellEnd"/>
      <w:r w:rsidRPr="00B55704">
        <w:rPr>
          <w:rFonts w:ascii="Times New Roman" w:hAnsi="Times New Roman" w:cs="Times New Roman"/>
        </w:rPr>
        <w:t xml:space="preserve">, I.J, </w:t>
      </w:r>
      <w:proofErr w:type="spellStart"/>
      <w:r w:rsidRPr="00B55704">
        <w:rPr>
          <w:rFonts w:ascii="Times New Roman" w:hAnsi="Times New Roman" w:cs="Times New Roman"/>
        </w:rPr>
        <w:t>Brahler</w:t>
      </w:r>
      <w:proofErr w:type="spellEnd"/>
      <w:r w:rsidRPr="00B55704">
        <w:rPr>
          <w:rFonts w:ascii="Times New Roman" w:hAnsi="Times New Roman" w:cs="Times New Roman"/>
        </w:rPr>
        <w:t xml:space="preserve">, C. J., and Crouch, G. J. 2009. Peer-led team learning: a prospective method for increasing critical thinking in undergraduate science courses. </w:t>
      </w:r>
      <w:proofErr w:type="gramStart"/>
      <w:r w:rsidRPr="00B55704">
        <w:rPr>
          <w:rFonts w:ascii="Times New Roman" w:hAnsi="Times New Roman" w:cs="Times New Roman"/>
        </w:rPr>
        <w:t>Science Educator 18:29-39.</w:t>
      </w:r>
      <w:proofErr w:type="gramEnd"/>
    </w:p>
    <w:p w14:paraId="0E7CA0DE" w14:textId="77777777" w:rsidR="00185A0C" w:rsidRPr="00B55704" w:rsidRDefault="00185A0C" w:rsidP="00185A0C">
      <w:pPr>
        <w:widowControl w:val="0"/>
        <w:autoSpaceDE w:val="0"/>
        <w:autoSpaceDN w:val="0"/>
        <w:adjustRightInd w:val="0"/>
        <w:rPr>
          <w:rFonts w:ascii="Times New Roman" w:hAnsi="Times New Roman" w:cs="Times New Roman"/>
        </w:rPr>
      </w:pPr>
    </w:p>
    <w:p w14:paraId="5E342EE7" w14:textId="77777777" w:rsidR="00185A0C" w:rsidRPr="00B55704" w:rsidRDefault="00185A0C" w:rsidP="00185A0C">
      <w:pPr>
        <w:widowControl w:val="0"/>
        <w:autoSpaceDE w:val="0"/>
        <w:autoSpaceDN w:val="0"/>
        <w:adjustRightInd w:val="0"/>
        <w:rPr>
          <w:rFonts w:ascii="Times New Roman" w:hAnsi="Times New Roman" w:cs="Times New Roman"/>
        </w:rPr>
      </w:pPr>
      <w:proofErr w:type="gramStart"/>
      <w:r w:rsidRPr="00B55704">
        <w:rPr>
          <w:rFonts w:ascii="Times New Roman" w:hAnsi="Times New Roman" w:cs="Times New Roman"/>
        </w:rPr>
        <w:t>Hamid, S. L. (</w:t>
      </w:r>
      <w:proofErr w:type="spellStart"/>
      <w:r w:rsidRPr="00B55704">
        <w:rPr>
          <w:rFonts w:ascii="Times New Roman" w:hAnsi="Times New Roman" w:cs="Times New Roman"/>
        </w:rPr>
        <w:t>ed</w:t>
      </w:r>
      <w:proofErr w:type="spellEnd"/>
      <w:r w:rsidRPr="00B55704">
        <w:rPr>
          <w:rFonts w:ascii="Times New Roman" w:hAnsi="Times New Roman" w:cs="Times New Roman"/>
        </w:rPr>
        <w:t>).</w:t>
      </w:r>
      <w:proofErr w:type="gramEnd"/>
      <w:r w:rsidRPr="00B55704">
        <w:rPr>
          <w:rFonts w:ascii="Times New Roman" w:hAnsi="Times New Roman" w:cs="Times New Roman"/>
        </w:rPr>
        <w:t xml:space="preserve"> 2001. Peer leadership: a primer on program essentials. National Resource Center for the First-Year Experience and Students in Transition, Columbia, SC.</w:t>
      </w:r>
    </w:p>
    <w:p w14:paraId="12F82DFC" w14:textId="77777777" w:rsidR="00185A0C" w:rsidRPr="00B55704" w:rsidRDefault="00185A0C" w:rsidP="00185A0C">
      <w:pPr>
        <w:widowControl w:val="0"/>
        <w:autoSpaceDE w:val="0"/>
        <w:autoSpaceDN w:val="0"/>
        <w:adjustRightInd w:val="0"/>
        <w:rPr>
          <w:rFonts w:ascii="Times New Roman" w:hAnsi="Times New Roman" w:cs="Times New Roman"/>
        </w:rPr>
      </w:pPr>
    </w:p>
    <w:p w14:paraId="5608DCC2" w14:textId="77777777" w:rsidR="00185A0C" w:rsidRPr="00B55704" w:rsidRDefault="00185A0C" w:rsidP="00185A0C">
      <w:pPr>
        <w:widowControl w:val="0"/>
        <w:autoSpaceDE w:val="0"/>
        <w:autoSpaceDN w:val="0"/>
        <w:adjustRightInd w:val="0"/>
        <w:rPr>
          <w:rFonts w:ascii="Times New Roman" w:hAnsi="Times New Roman" w:cs="Times New Roman"/>
        </w:rPr>
      </w:pPr>
      <w:r w:rsidRPr="00B55704">
        <w:rPr>
          <w:rFonts w:ascii="Times New Roman" w:hAnsi="Times New Roman" w:cs="Times New Roman"/>
        </w:rPr>
        <w:t xml:space="preserve">Smith, M. K., Wood, W.B., Adams, W.K., </w:t>
      </w:r>
      <w:proofErr w:type="spellStart"/>
      <w:r w:rsidRPr="00B55704">
        <w:rPr>
          <w:rFonts w:ascii="Times New Roman" w:hAnsi="Times New Roman" w:cs="Times New Roman"/>
        </w:rPr>
        <w:t>Wieman</w:t>
      </w:r>
      <w:proofErr w:type="spellEnd"/>
      <w:r w:rsidRPr="00B55704">
        <w:rPr>
          <w:rFonts w:ascii="Times New Roman" w:hAnsi="Times New Roman" w:cs="Times New Roman"/>
        </w:rPr>
        <w:t xml:space="preserve">, C., Knight, J. K., Guild, N, and Su, T.T. 2009. Why </w:t>
      </w:r>
      <w:proofErr w:type="gramStart"/>
      <w:r w:rsidRPr="00B55704">
        <w:rPr>
          <w:rFonts w:ascii="Times New Roman" w:hAnsi="Times New Roman" w:cs="Times New Roman"/>
        </w:rPr>
        <w:t>peer discussion</w:t>
      </w:r>
      <w:proofErr w:type="gramEnd"/>
      <w:r w:rsidRPr="00B55704">
        <w:rPr>
          <w:rFonts w:ascii="Times New Roman" w:hAnsi="Times New Roman" w:cs="Times New Roman"/>
        </w:rPr>
        <w:t xml:space="preserve"> improves student performance on in-class concept questions. </w:t>
      </w:r>
      <w:proofErr w:type="gramStart"/>
      <w:r w:rsidRPr="00B55704">
        <w:rPr>
          <w:rFonts w:ascii="Times New Roman" w:hAnsi="Times New Roman" w:cs="Times New Roman"/>
        </w:rPr>
        <w:t>Science 323:122-124.</w:t>
      </w:r>
      <w:proofErr w:type="gramEnd"/>
    </w:p>
    <w:p w14:paraId="2D09F1DE" w14:textId="77777777" w:rsidR="00185A0C" w:rsidRPr="00B55704" w:rsidRDefault="00185A0C" w:rsidP="00185A0C">
      <w:pPr>
        <w:widowControl w:val="0"/>
        <w:autoSpaceDE w:val="0"/>
        <w:autoSpaceDN w:val="0"/>
        <w:adjustRightInd w:val="0"/>
        <w:rPr>
          <w:rFonts w:ascii="Times New Roman" w:hAnsi="Times New Roman" w:cs="Times New Roman"/>
        </w:rPr>
      </w:pPr>
    </w:p>
    <w:p w14:paraId="547D3E30" w14:textId="77777777" w:rsidR="00185A0C" w:rsidRPr="00B55704" w:rsidRDefault="00185A0C" w:rsidP="00185A0C">
      <w:pPr>
        <w:widowControl w:val="0"/>
        <w:autoSpaceDE w:val="0"/>
        <w:autoSpaceDN w:val="0"/>
        <w:adjustRightInd w:val="0"/>
        <w:rPr>
          <w:rFonts w:ascii="Times New Roman" w:hAnsi="Times New Roman" w:cs="Times New Roman"/>
        </w:rPr>
      </w:pPr>
    </w:p>
    <w:p w14:paraId="63C79279" w14:textId="77777777" w:rsidR="00185A0C" w:rsidRPr="0062758B" w:rsidRDefault="00185A0C" w:rsidP="00185A0C">
      <w:pPr>
        <w:pStyle w:val="Default"/>
      </w:pPr>
      <w:proofErr w:type="spellStart"/>
      <w:proofErr w:type="gramStart"/>
      <w:r w:rsidRPr="00B55704">
        <w:t>Umanzor</w:t>
      </w:r>
      <w:proofErr w:type="spellEnd"/>
      <w:r w:rsidRPr="00B55704">
        <w:t>, C. 2011.</w:t>
      </w:r>
      <w:proofErr w:type="gramEnd"/>
      <w:r w:rsidRPr="00B55704">
        <w:t xml:space="preserve"> </w:t>
      </w:r>
      <w:proofErr w:type="gramStart"/>
      <w:r w:rsidRPr="00B55704">
        <w:t>Experiences of women of color in biology.</w:t>
      </w:r>
      <w:proofErr w:type="gramEnd"/>
      <w:r w:rsidRPr="00B55704">
        <w:t xml:space="preserve"> </w:t>
      </w:r>
      <w:proofErr w:type="gramStart"/>
      <w:r w:rsidRPr="00B55704">
        <w:t>Master’s Thesis, San Francisco State University, San Francisco, CA.</w:t>
      </w:r>
      <w:proofErr w:type="gramEnd"/>
    </w:p>
    <w:p w14:paraId="7A4B2064" w14:textId="77777777" w:rsidR="00185A0C" w:rsidRPr="00F3651B" w:rsidRDefault="00185A0C" w:rsidP="00185A0C">
      <w:pPr>
        <w:rPr>
          <w:rFonts w:ascii="Times New Roman" w:hAnsi="Times New Roman" w:cs="Times New Roman"/>
        </w:rPr>
      </w:pPr>
    </w:p>
    <w:p w14:paraId="2F26A6DF" w14:textId="77777777" w:rsidR="00185A0C" w:rsidRPr="0062758B" w:rsidRDefault="00185A0C" w:rsidP="00185A0C">
      <w:pPr>
        <w:widowControl w:val="0"/>
        <w:autoSpaceDE w:val="0"/>
        <w:autoSpaceDN w:val="0"/>
        <w:adjustRightInd w:val="0"/>
        <w:rPr>
          <w:rFonts w:ascii="Times New Roman" w:hAnsi="Times New Roman" w:cs="Times New Roman"/>
        </w:rPr>
      </w:pPr>
      <w:r w:rsidRPr="0062758B">
        <w:rPr>
          <w:rFonts w:ascii="Times New Roman" w:hAnsi="Times New Roman" w:cs="Times New Roman"/>
        </w:rPr>
        <w:t xml:space="preserve">Trujillo, G., and Tanner, K. D. 2014. Considering the role of affect in learning: monitoring student’s self-efficacy, sense of belonging, and science identity. CBE Life </w:t>
      </w:r>
      <w:proofErr w:type="spellStart"/>
      <w:r w:rsidRPr="0062758B">
        <w:rPr>
          <w:rFonts w:ascii="Times New Roman" w:hAnsi="Times New Roman" w:cs="Times New Roman"/>
        </w:rPr>
        <w:t>Sci</w:t>
      </w:r>
      <w:proofErr w:type="spellEnd"/>
      <w:r w:rsidRPr="0062758B">
        <w:rPr>
          <w:rFonts w:ascii="Times New Roman" w:hAnsi="Times New Roman" w:cs="Times New Roman"/>
        </w:rPr>
        <w:t xml:space="preserve"> Educ. 13:6-15</w:t>
      </w:r>
    </w:p>
    <w:p w14:paraId="78DC8D4E" w14:textId="77777777" w:rsidR="00185A0C" w:rsidRPr="00F3651B" w:rsidRDefault="00185A0C" w:rsidP="00185A0C">
      <w:pPr>
        <w:ind w:firstLine="720"/>
        <w:rPr>
          <w:rFonts w:ascii="Times New Roman" w:hAnsi="Times New Roman" w:cs="Times New Roman"/>
        </w:rPr>
      </w:pPr>
    </w:p>
    <w:p w14:paraId="4025D070" w14:textId="24672A75" w:rsidR="00890470" w:rsidRPr="0062758B" w:rsidRDefault="00E472B8" w:rsidP="00890470">
      <w:pPr>
        <w:rPr>
          <w:rFonts w:ascii="Times New Roman" w:eastAsia="Times New Roman" w:hAnsi="Times New Roman" w:cs="Times New Roman"/>
          <w:lang w:eastAsia="en-US"/>
        </w:rPr>
      </w:pPr>
      <w:proofErr w:type="spellStart"/>
      <w:ins w:id="210" w:author="Blake Riggs" w:date="2015-02-26T09:09:00Z">
        <w:r w:rsidRPr="0062758B">
          <w:rPr>
            <w:rFonts w:ascii="Times New Roman" w:hAnsi="Times New Roman" w:cs="Times New Roman"/>
            <w:color w:val="1A1A1A"/>
          </w:rPr>
          <w:t>Nekuda</w:t>
        </w:r>
        <w:proofErr w:type="spellEnd"/>
        <w:r w:rsidRPr="0062758B">
          <w:rPr>
            <w:rFonts w:ascii="Times New Roman" w:hAnsi="Times New Roman" w:cs="Times New Roman"/>
            <w:color w:val="1A1A1A"/>
          </w:rPr>
          <w:t xml:space="preserve"> Malik, J</w:t>
        </w:r>
      </w:ins>
      <w:ins w:id="211" w:author="Blake Riggs" w:date="2015-02-26T13:07:00Z">
        <w:r w:rsidR="00741FE3">
          <w:rPr>
            <w:rFonts w:ascii="Times New Roman" w:hAnsi="Times New Roman" w:cs="Times New Roman"/>
            <w:color w:val="1A1A1A"/>
          </w:rPr>
          <w:t>ennifer</w:t>
        </w:r>
      </w:ins>
      <w:ins w:id="212" w:author="Blake Riggs" w:date="2015-02-26T09:09:00Z">
        <w:r w:rsidRPr="0062758B">
          <w:rPr>
            <w:rFonts w:ascii="Times New Roman" w:hAnsi="Times New Roman" w:cs="Times New Roman"/>
            <w:color w:val="1A1A1A"/>
          </w:rPr>
          <w:t xml:space="preserve">. A. (2014). STEM mentoring initiative moves forward. </w:t>
        </w:r>
        <w:r w:rsidRPr="0062758B">
          <w:rPr>
            <w:rFonts w:ascii="Times New Roman" w:hAnsi="Times New Roman" w:cs="Times New Roman"/>
            <w:i/>
            <w:iCs/>
            <w:color w:val="1A1A1A"/>
          </w:rPr>
          <w:t>MRS Bulletin</w:t>
        </w:r>
        <w:r w:rsidRPr="0062758B">
          <w:rPr>
            <w:rFonts w:ascii="Times New Roman" w:hAnsi="Times New Roman" w:cs="Times New Roman"/>
            <w:color w:val="1A1A1A"/>
          </w:rPr>
          <w:t xml:space="preserve">, </w:t>
        </w:r>
        <w:r w:rsidRPr="0062758B">
          <w:rPr>
            <w:rFonts w:ascii="Times New Roman" w:hAnsi="Times New Roman" w:cs="Times New Roman"/>
            <w:i/>
            <w:iCs/>
            <w:color w:val="1A1A1A"/>
          </w:rPr>
          <w:t>39</w:t>
        </w:r>
        <w:r w:rsidRPr="0062758B">
          <w:rPr>
            <w:rFonts w:ascii="Times New Roman" w:hAnsi="Times New Roman" w:cs="Times New Roman"/>
            <w:color w:val="1A1A1A"/>
          </w:rPr>
          <w:t>(08), 656-657.</w:t>
        </w:r>
      </w:ins>
    </w:p>
    <w:p w14:paraId="52D53ADA" w14:textId="77777777" w:rsidR="00185A0C" w:rsidRPr="00F3651B" w:rsidRDefault="00185A0C" w:rsidP="00185A0C">
      <w:pPr>
        <w:rPr>
          <w:rFonts w:ascii="Times New Roman" w:hAnsi="Times New Roman" w:cs="Times New Roman"/>
          <w:b/>
        </w:rPr>
      </w:pPr>
    </w:p>
    <w:p w14:paraId="593FA75E" w14:textId="77777777" w:rsidR="0039729D" w:rsidRPr="00F3651B" w:rsidRDefault="0039729D" w:rsidP="00185A0C">
      <w:pPr>
        <w:rPr>
          <w:rFonts w:ascii="Times New Roman" w:hAnsi="Times New Roman" w:cs="Times New Roman"/>
          <w:b/>
        </w:rPr>
      </w:pPr>
      <w:proofErr w:type="spellStart"/>
      <w:r w:rsidRPr="0062758B">
        <w:rPr>
          <w:rFonts w:ascii="Times New Roman" w:hAnsi="Times New Roman" w:cs="Times New Roman"/>
          <w:color w:val="1A1A1A"/>
        </w:rPr>
        <w:t>Fearon</w:t>
      </w:r>
      <w:proofErr w:type="spellEnd"/>
      <w:r w:rsidRPr="0062758B">
        <w:rPr>
          <w:rFonts w:ascii="Times New Roman" w:hAnsi="Times New Roman" w:cs="Times New Roman"/>
          <w:color w:val="1A1A1A"/>
        </w:rPr>
        <w:t>, J. D. (1999). What is identity (as we now use the word)</w:t>
      </w:r>
      <w:proofErr w:type="gramStart"/>
      <w:r w:rsidRPr="0062758B">
        <w:rPr>
          <w:rFonts w:ascii="Times New Roman" w:hAnsi="Times New Roman" w:cs="Times New Roman"/>
          <w:color w:val="1A1A1A"/>
        </w:rPr>
        <w:t>.</w:t>
      </w:r>
      <w:proofErr w:type="gramEnd"/>
      <w:r w:rsidRPr="0062758B">
        <w:rPr>
          <w:rFonts w:ascii="Times New Roman" w:hAnsi="Times New Roman" w:cs="Times New Roman"/>
          <w:color w:val="1A1A1A"/>
        </w:rPr>
        <w:t xml:space="preserve"> </w:t>
      </w:r>
      <w:proofErr w:type="gramStart"/>
      <w:r w:rsidRPr="0062758B">
        <w:rPr>
          <w:rFonts w:ascii="Times New Roman" w:hAnsi="Times New Roman" w:cs="Times New Roman"/>
          <w:i/>
          <w:iCs/>
          <w:color w:val="1A1A1A"/>
        </w:rPr>
        <w:t>Unpublished manuscript, Stanford University, Stanford, Calif</w:t>
      </w:r>
      <w:r w:rsidRPr="0062758B">
        <w:rPr>
          <w:rFonts w:ascii="Times New Roman" w:hAnsi="Times New Roman" w:cs="Times New Roman"/>
          <w:color w:val="1A1A1A"/>
        </w:rPr>
        <w:t>.</w:t>
      </w:r>
      <w:proofErr w:type="gramEnd"/>
    </w:p>
    <w:p w14:paraId="7A04A9BF" w14:textId="77777777" w:rsidR="00A57CA5" w:rsidRPr="0062758B" w:rsidRDefault="00A57CA5" w:rsidP="000E5F93">
      <w:pPr>
        <w:widowControl w:val="0"/>
        <w:autoSpaceDE w:val="0"/>
        <w:autoSpaceDN w:val="0"/>
        <w:adjustRightInd w:val="0"/>
        <w:rPr>
          <w:rFonts w:ascii="Times New Roman" w:hAnsi="Times New Roman" w:cs="Times New Roman"/>
          <w:iCs/>
        </w:rPr>
      </w:pPr>
    </w:p>
    <w:p w14:paraId="1FF0F41B" w14:textId="77777777" w:rsidR="0062131A" w:rsidRPr="0062758B" w:rsidRDefault="0062131A" w:rsidP="000E5F93">
      <w:pPr>
        <w:widowControl w:val="0"/>
        <w:autoSpaceDE w:val="0"/>
        <w:autoSpaceDN w:val="0"/>
        <w:adjustRightInd w:val="0"/>
        <w:rPr>
          <w:rFonts w:ascii="Times New Roman" w:hAnsi="Times New Roman" w:cs="Times New Roman"/>
          <w:iCs/>
        </w:rPr>
      </w:pPr>
    </w:p>
    <w:p w14:paraId="79D1830D" w14:textId="77777777" w:rsidR="0062131A" w:rsidRPr="0062758B" w:rsidRDefault="00B16C59" w:rsidP="000E5F93">
      <w:pPr>
        <w:widowControl w:val="0"/>
        <w:autoSpaceDE w:val="0"/>
        <w:autoSpaceDN w:val="0"/>
        <w:adjustRightInd w:val="0"/>
        <w:rPr>
          <w:rFonts w:ascii="Times New Roman" w:hAnsi="Times New Roman" w:cs="Times New Roman"/>
          <w:iCs/>
        </w:rPr>
      </w:pPr>
      <w:ins w:id="213" w:author="Blake Riggs" w:date="2015-02-26T09:02:00Z">
        <w:r w:rsidRPr="0062758B">
          <w:rPr>
            <w:rFonts w:ascii="Times New Roman" w:hAnsi="Times New Roman" w:cs="Times New Roman"/>
            <w:color w:val="1A1A1A"/>
          </w:rPr>
          <w:t xml:space="preserve">Russell, S. H., Hancock, M. P., &amp; McCullough, J. (2007). Benefits of undergraduate research experiences. </w:t>
        </w:r>
        <w:proofErr w:type="gramStart"/>
        <w:r w:rsidRPr="0062758B">
          <w:rPr>
            <w:rFonts w:ascii="Times New Roman" w:hAnsi="Times New Roman" w:cs="Times New Roman"/>
            <w:i/>
            <w:iCs/>
            <w:color w:val="1A1A1A"/>
          </w:rPr>
          <w:t>Science(</w:t>
        </w:r>
        <w:proofErr w:type="gramEnd"/>
        <w:r w:rsidRPr="0062758B">
          <w:rPr>
            <w:rFonts w:ascii="Times New Roman" w:hAnsi="Times New Roman" w:cs="Times New Roman"/>
            <w:i/>
            <w:iCs/>
            <w:color w:val="1A1A1A"/>
          </w:rPr>
          <w:t>Washington)</w:t>
        </w:r>
        <w:r w:rsidRPr="0062758B">
          <w:rPr>
            <w:rFonts w:ascii="Times New Roman" w:hAnsi="Times New Roman" w:cs="Times New Roman"/>
            <w:color w:val="1A1A1A"/>
          </w:rPr>
          <w:t xml:space="preserve">, </w:t>
        </w:r>
        <w:r w:rsidRPr="0062758B">
          <w:rPr>
            <w:rFonts w:ascii="Times New Roman" w:hAnsi="Times New Roman" w:cs="Times New Roman"/>
            <w:i/>
            <w:iCs/>
            <w:color w:val="1A1A1A"/>
          </w:rPr>
          <w:t>316</w:t>
        </w:r>
        <w:r w:rsidRPr="0062758B">
          <w:rPr>
            <w:rFonts w:ascii="Times New Roman" w:hAnsi="Times New Roman" w:cs="Times New Roman"/>
            <w:color w:val="1A1A1A"/>
          </w:rPr>
          <w:t>(5824), 548-549.</w:t>
        </w:r>
      </w:ins>
    </w:p>
    <w:p w14:paraId="759D825B" w14:textId="77777777" w:rsidR="0062131A" w:rsidRPr="0062758B" w:rsidRDefault="0062131A" w:rsidP="000E5F93">
      <w:pPr>
        <w:widowControl w:val="0"/>
        <w:autoSpaceDE w:val="0"/>
        <w:autoSpaceDN w:val="0"/>
        <w:adjustRightInd w:val="0"/>
        <w:rPr>
          <w:rFonts w:ascii="Times New Roman" w:hAnsi="Times New Roman" w:cs="Times New Roman"/>
          <w:iCs/>
        </w:rPr>
      </w:pPr>
    </w:p>
    <w:p w14:paraId="369EC7FB" w14:textId="247ED5A9" w:rsidR="0062131A" w:rsidRPr="0062758B" w:rsidRDefault="00B16C59" w:rsidP="000E5F93">
      <w:pPr>
        <w:widowControl w:val="0"/>
        <w:autoSpaceDE w:val="0"/>
        <w:autoSpaceDN w:val="0"/>
        <w:adjustRightInd w:val="0"/>
        <w:rPr>
          <w:ins w:id="214" w:author="Blake Riggs" w:date="2015-02-26T09:40:00Z"/>
          <w:rFonts w:ascii="Times New Roman" w:hAnsi="Times New Roman" w:cs="Times New Roman"/>
          <w:color w:val="1A1A1A"/>
        </w:rPr>
      </w:pPr>
      <w:proofErr w:type="spellStart"/>
      <w:ins w:id="215" w:author="Blake Riggs" w:date="2015-02-26T09:04:00Z">
        <w:r w:rsidRPr="0062758B">
          <w:rPr>
            <w:rFonts w:ascii="Times New Roman" w:hAnsi="Times New Roman" w:cs="Times New Roman"/>
            <w:color w:val="1A1A1A"/>
          </w:rPr>
          <w:t>Thiry</w:t>
        </w:r>
        <w:proofErr w:type="spellEnd"/>
        <w:r w:rsidRPr="0062758B">
          <w:rPr>
            <w:rFonts w:ascii="Times New Roman" w:hAnsi="Times New Roman" w:cs="Times New Roman"/>
            <w:color w:val="1A1A1A"/>
          </w:rPr>
          <w:t>, H</w:t>
        </w:r>
      </w:ins>
      <w:ins w:id="216" w:author="Blake Riggs" w:date="2015-02-26T13:04:00Z">
        <w:r w:rsidR="00741FE3">
          <w:rPr>
            <w:rFonts w:ascii="Times New Roman" w:hAnsi="Times New Roman" w:cs="Times New Roman"/>
            <w:color w:val="1A1A1A"/>
          </w:rPr>
          <w:t>eather</w:t>
        </w:r>
      </w:ins>
      <w:proofErr w:type="gramStart"/>
      <w:ins w:id="217" w:author="Blake Riggs" w:date="2015-02-26T09:04:00Z">
        <w:r w:rsidRPr="0062758B">
          <w:rPr>
            <w:rFonts w:ascii="Times New Roman" w:hAnsi="Times New Roman" w:cs="Times New Roman"/>
            <w:color w:val="1A1A1A"/>
          </w:rPr>
          <w:t>.,</w:t>
        </w:r>
        <w:proofErr w:type="gramEnd"/>
        <w:r w:rsidRPr="0062758B">
          <w:rPr>
            <w:rFonts w:ascii="Times New Roman" w:hAnsi="Times New Roman" w:cs="Times New Roman"/>
            <w:color w:val="1A1A1A"/>
          </w:rPr>
          <w:t xml:space="preserve"> </w:t>
        </w:r>
        <w:proofErr w:type="spellStart"/>
        <w:r w:rsidRPr="0062758B">
          <w:rPr>
            <w:rFonts w:ascii="Times New Roman" w:hAnsi="Times New Roman" w:cs="Times New Roman"/>
            <w:color w:val="1A1A1A"/>
          </w:rPr>
          <w:t>Laursen</w:t>
        </w:r>
        <w:proofErr w:type="spellEnd"/>
        <w:r w:rsidRPr="0062758B">
          <w:rPr>
            <w:rFonts w:ascii="Times New Roman" w:hAnsi="Times New Roman" w:cs="Times New Roman"/>
            <w:color w:val="1A1A1A"/>
          </w:rPr>
          <w:t>, S</w:t>
        </w:r>
      </w:ins>
      <w:ins w:id="218" w:author="Blake Riggs" w:date="2015-02-26T13:04:00Z">
        <w:r w:rsidR="00741FE3">
          <w:rPr>
            <w:rFonts w:ascii="Times New Roman" w:hAnsi="Times New Roman" w:cs="Times New Roman"/>
            <w:color w:val="1A1A1A"/>
          </w:rPr>
          <w:t>andra</w:t>
        </w:r>
      </w:ins>
      <w:ins w:id="219" w:author="Blake Riggs" w:date="2015-02-26T09:04:00Z">
        <w:r w:rsidRPr="0062758B">
          <w:rPr>
            <w:rFonts w:ascii="Times New Roman" w:hAnsi="Times New Roman" w:cs="Times New Roman"/>
            <w:color w:val="1A1A1A"/>
          </w:rPr>
          <w:t>. L., &amp; Hunter, A</w:t>
        </w:r>
      </w:ins>
      <w:ins w:id="220" w:author="Blake Riggs" w:date="2015-02-26T13:04:00Z">
        <w:r w:rsidR="00741FE3">
          <w:rPr>
            <w:rFonts w:ascii="Times New Roman" w:hAnsi="Times New Roman" w:cs="Times New Roman"/>
            <w:color w:val="1A1A1A"/>
          </w:rPr>
          <w:t>nne-Barrie</w:t>
        </w:r>
      </w:ins>
      <w:ins w:id="221" w:author="Blake Riggs" w:date="2015-02-26T09:04:00Z">
        <w:r w:rsidR="00741FE3" w:rsidRPr="00741FE3">
          <w:rPr>
            <w:rFonts w:ascii="Times New Roman" w:hAnsi="Times New Roman" w:cs="Times New Roman"/>
            <w:color w:val="1A1A1A"/>
          </w:rPr>
          <w:t>.</w:t>
        </w:r>
        <w:r w:rsidRPr="0062758B">
          <w:rPr>
            <w:rFonts w:ascii="Times New Roman" w:hAnsi="Times New Roman" w:cs="Times New Roman"/>
            <w:color w:val="1A1A1A"/>
          </w:rPr>
          <w:t xml:space="preserve"> (2011). What experiences help students become scientists</w:t>
        </w:r>
        <w:proofErr w:type="gramStart"/>
        <w:r w:rsidRPr="0062758B">
          <w:rPr>
            <w:rFonts w:ascii="Times New Roman" w:hAnsi="Times New Roman" w:cs="Times New Roman"/>
            <w:color w:val="1A1A1A"/>
          </w:rPr>
          <w:t>?:</w:t>
        </w:r>
        <w:proofErr w:type="gramEnd"/>
        <w:r w:rsidRPr="0062758B">
          <w:rPr>
            <w:rFonts w:ascii="Times New Roman" w:hAnsi="Times New Roman" w:cs="Times New Roman"/>
            <w:color w:val="1A1A1A"/>
          </w:rPr>
          <w:t xml:space="preserve"> A comparative study of research and other sources of personal and professional gains for STEM undergraduates. </w:t>
        </w:r>
        <w:proofErr w:type="gramStart"/>
        <w:r w:rsidRPr="0062758B">
          <w:rPr>
            <w:rFonts w:ascii="Times New Roman" w:hAnsi="Times New Roman" w:cs="Times New Roman"/>
            <w:i/>
            <w:iCs/>
            <w:color w:val="1A1A1A"/>
          </w:rPr>
          <w:t>The Journal of Higher Education</w:t>
        </w:r>
        <w:r w:rsidRPr="0062758B">
          <w:rPr>
            <w:rFonts w:ascii="Times New Roman" w:hAnsi="Times New Roman" w:cs="Times New Roman"/>
            <w:color w:val="1A1A1A"/>
          </w:rPr>
          <w:t xml:space="preserve">, </w:t>
        </w:r>
        <w:r w:rsidRPr="0062758B">
          <w:rPr>
            <w:rFonts w:ascii="Times New Roman" w:hAnsi="Times New Roman" w:cs="Times New Roman"/>
            <w:i/>
            <w:iCs/>
            <w:color w:val="1A1A1A"/>
          </w:rPr>
          <w:t>82</w:t>
        </w:r>
        <w:r w:rsidRPr="0062758B">
          <w:rPr>
            <w:rFonts w:ascii="Times New Roman" w:hAnsi="Times New Roman" w:cs="Times New Roman"/>
            <w:color w:val="1A1A1A"/>
          </w:rPr>
          <w:t>(4), 357-388.</w:t>
        </w:r>
      </w:ins>
      <w:proofErr w:type="gramEnd"/>
    </w:p>
    <w:p w14:paraId="51E43424" w14:textId="77777777" w:rsidR="00D37C1B" w:rsidRPr="0062758B" w:rsidRDefault="00D37C1B" w:rsidP="000E5F93">
      <w:pPr>
        <w:widowControl w:val="0"/>
        <w:autoSpaceDE w:val="0"/>
        <w:autoSpaceDN w:val="0"/>
        <w:adjustRightInd w:val="0"/>
        <w:rPr>
          <w:ins w:id="222" w:author="Blake Riggs" w:date="2015-02-26T09:40:00Z"/>
          <w:rFonts w:ascii="Times New Roman" w:hAnsi="Times New Roman" w:cs="Times New Roman"/>
          <w:color w:val="1A1A1A"/>
        </w:rPr>
      </w:pPr>
    </w:p>
    <w:p w14:paraId="3AB13D38" w14:textId="6079A416" w:rsidR="00D37C1B" w:rsidRPr="0062758B" w:rsidRDefault="00D37C1B" w:rsidP="000E5F93">
      <w:pPr>
        <w:widowControl w:val="0"/>
        <w:autoSpaceDE w:val="0"/>
        <w:autoSpaceDN w:val="0"/>
        <w:adjustRightInd w:val="0"/>
        <w:rPr>
          <w:rFonts w:ascii="Times New Roman" w:hAnsi="Times New Roman" w:cs="Times New Roman"/>
          <w:iCs/>
        </w:rPr>
      </w:pPr>
      <w:proofErr w:type="spellStart"/>
      <w:ins w:id="223" w:author="Blake Riggs" w:date="2015-02-26T09:40:00Z">
        <w:r w:rsidRPr="0062758B">
          <w:rPr>
            <w:rFonts w:ascii="Times New Roman" w:hAnsi="Times New Roman" w:cs="Times New Roman"/>
            <w:color w:val="1A1A1A"/>
          </w:rPr>
          <w:t>Clance</w:t>
        </w:r>
        <w:proofErr w:type="spellEnd"/>
        <w:r w:rsidRPr="0062758B">
          <w:rPr>
            <w:rFonts w:ascii="Times New Roman" w:hAnsi="Times New Roman" w:cs="Times New Roman"/>
            <w:color w:val="1A1A1A"/>
          </w:rPr>
          <w:t>, P</w:t>
        </w:r>
      </w:ins>
      <w:ins w:id="224" w:author="Blake Riggs" w:date="2015-02-26T13:18:00Z">
        <w:r w:rsidR="00BA0ABA">
          <w:rPr>
            <w:rFonts w:ascii="Times New Roman" w:hAnsi="Times New Roman" w:cs="Times New Roman"/>
            <w:color w:val="1A1A1A"/>
          </w:rPr>
          <w:t>auline</w:t>
        </w:r>
      </w:ins>
      <w:ins w:id="225" w:author="Blake Riggs" w:date="2015-02-26T09:40:00Z">
        <w:r w:rsidRPr="0062758B">
          <w:rPr>
            <w:rFonts w:ascii="Times New Roman" w:hAnsi="Times New Roman" w:cs="Times New Roman"/>
            <w:color w:val="1A1A1A"/>
          </w:rPr>
          <w:t xml:space="preserve">. R., &amp; </w:t>
        </w:r>
        <w:proofErr w:type="spellStart"/>
        <w:r w:rsidRPr="0062758B">
          <w:rPr>
            <w:rFonts w:ascii="Times New Roman" w:hAnsi="Times New Roman" w:cs="Times New Roman"/>
            <w:color w:val="1A1A1A"/>
          </w:rPr>
          <w:t>Imes</w:t>
        </w:r>
        <w:proofErr w:type="spellEnd"/>
        <w:r w:rsidRPr="0062758B">
          <w:rPr>
            <w:rFonts w:ascii="Times New Roman" w:hAnsi="Times New Roman" w:cs="Times New Roman"/>
            <w:color w:val="1A1A1A"/>
          </w:rPr>
          <w:t>, S</w:t>
        </w:r>
      </w:ins>
      <w:ins w:id="226" w:author="Blake Riggs" w:date="2015-02-26T13:18:00Z">
        <w:r w:rsidR="00BA0ABA">
          <w:rPr>
            <w:rFonts w:ascii="Times New Roman" w:hAnsi="Times New Roman" w:cs="Times New Roman"/>
            <w:color w:val="1A1A1A"/>
          </w:rPr>
          <w:t>uzanne</w:t>
        </w:r>
      </w:ins>
      <w:ins w:id="227" w:author="Blake Riggs" w:date="2015-02-26T09:40:00Z">
        <w:r w:rsidRPr="0062758B">
          <w:rPr>
            <w:rFonts w:ascii="Times New Roman" w:hAnsi="Times New Roman" w:cs="Times New Roman"/>
            <w:color w:val="1A1A1A"/>
          </w:rPr>
          <w:t xml:space="preserve">. A. (1978). The imposter phenomenon in high achieving women: Dynamics and therapeutic intervention. </w:t>
        </w:r>
        <w:r w:rsidRPr="0062758B">
          <w:rPr>
            <w:rFonts w:ascii="Times New Roman" w:hAnsi="Times New Roman" w:cs="Times New Roman"/>
            <w:i/>
            <w:iCs/>
            <w:color w:val="1A1A1A"/>
          </w:rPr>
          <w:t>Psychotherapy: Theory, Research &amp; Practice</w:t>
        </w:r>
        <w:r w:rsidRPr="0062758B">
          <w:rPr>
            <w:rFonts w:ascii="Times New Roman" w:hAnsi="Times New Roman" w:cs="Times New Roman"/>
            <w:color w:val="1A1A1A"/>
          </w:rPr>
          <w:t xml:space="preserve">, </w:t>
        </w:r>
        <w:r w:rsidRPr="0062758B">
          <w:rPr>
            <w:rFonts w:ascii="Times New Roman" w:hAnsi="Times New Roman" w:cs="Times New Roman"/>
            <w:i/>
            <w:iCs/>
            <w:color w:val="1A1A1A"/>
          </w:rPr>
          <w:t>15</w:t>
        </w:r>
        <w:r w:rsidRPr="0062758B">
          <w:rPr>
            <w:rFonts w:ascii="Times New Roman" w:hAnsi="Times New Roman" w:cs="Times New Roman"/>
            <w:color w:val="1A1A1A"/>
          </w:rPr>
          <w:t xml:space="preserve">(3), </w:t>
        </w:r>
        <w:proofErr w:type="gramStart"/>
        <w:r w:rsidRPr="0062758B">
          <w:rPr>
            <w:rFonts w:ascii="Times New Roman" w:hAnsi="Times New Roman" w:cs="Times New Roman"/>
            <w:color w:val="1A1A1A"/>
          </w:rPr>
          <w:t>241</w:t>
        </w:r>
        <w:proofErr w:type="gramEnd"/>
        <w:r w:rsidRPr="0062758B">
          <w:rPr>
            <w:rFonts w:ascii="Times New Roman" w:hAnsi="Times New Roman" w:cs="Times New Roman"/>
            <w:color w:val="1A1A1A"/>
          </w:rPr>
          <w:t>.</w:t>
        </w:r>
      </w:ins>
    </w:p>
    <w:p w14:paraId="046AC9D2" w14:textId="77777777" w:rsidR="0062131A" w:rsidRDefault="0062131A" w:rsidP="000E5F93">
      <w:pPr>
        <w:widowControl w:val="0"/>
        <w:autoSpaceDE w:val="0"/>
        <w:autoSpaceDN w:val="0"/>
        <w:adjustRightInd w:val="0"/>
        <w:rPr>
          <w:ins w:id="228" w:author="Blake Riggs" w:date="2015-02-26T13:16:00Z"/>
          <w:rFonts w:ascii="ArialMT" w:hAnsi="ArialMT" w:cs="ArialMT"/>
          <w:iCs/>
          <w:sz w:val="22"/>
          <w:szCs w:val="22"/>
        </w:rPr>
      </w:pPr>
    </w:p>
    <w:p w14:paraId="376AC160" w14:textId="0CBB0DB9" w:rsidR="00BA0ABA" w:rsidRPr="0062758B" w:rsidRDefault="00BA0ABA" w:rsidP="000E5F93">
      <w:pPr>
        <w:widowControl w:val="0"/>
        <w:autoSpaceDE w:val="0"/>
        <w:autoSpaceDN w:val="0"/>
        <w:adjustRightInd w:val="0"/>
        <w:rPr>
          <w:ins w:id="229" w:author="Blake Riggs" w:date="2015-02-26T13:16:00Z"/>
          <w:rFonts w:ascii="Times New Roman" w:hAnsi="Times New Roman" w:cs="Times New Roman"/>
          <w:iCs/>
        </w:rPr>
      </w:pPr>
      <w:ins w:id="230" w:author="Blake Riggs" w:date="2015-02-26T13:16:00Z">
        <w:r w:rsidRPr="0062758B">
          <w:rPr>
            <w:rFonts w:ascii="Times New Roman" w:hAnsi="Times New Roman" w:cs="Times New Roman"/>
            <w:color w:val="1A1A1A"/>
          </w:rPr>
          <w:t>Jackson, Dean</w:t>
        </w:r>
        <w:proofErr w:type="gramStart"/>
        <w:r w:rsidRPr="0062758B">
          <w:rPr>
            <w:rFonts w:ascii="Times New Roman" w:hAnsi="Times New Roman" w:cs="Times New Roman"/>
            <w:color w:val="1A1A1A"/>
          </w:rPr>
          <w:t>.,</w:t>
        </w:r>
        <w:proofErr w:type="gramEnd"/>
        <w:r w:rsidRPr="0062758B">
          <w:rPr>
            <w:rFonts w:ascii="Times New Roman" w:hAnsi="Times New Roman" w:cs="Times New Roman"/>
            <w:color w:val="1A1A1A"/>
          </w:rPr>
          <w:t xml:space="preserve"> &amp; Heath, </w:t>
        </w:r>
        <w:proofErr w:type="spellStart"/>
        <w:r w:rsidRPr="0062758B">
          <w:rPr>
            <w:rFonts w:ascii="Times New Roman" w:hAnsi="Times New Roman" w:cs="Times New Roman"/>
            <w:color w:val="1A1A1A"/>
          </w:rPr>
          <w:t>Taliver</w:t>
        </w:r>
        <w:proofErr w:type="spellEnd"/>
        <w:r w:rsidRPr="0062758B">
          <w:rPr>
            <w:rFonts w:ascii="Times New Roman" w:hAnsi="Times New Roman" w:cs="Times New Roman"/>
            <w:color w:val="1A1A1A"/>
          </w:rPr>
          <w:t>. (2014)</w:t>
        </w:r>
        <w:proofErr w:type="gramStart"/>
        <w:r w:rsidRPr="0062758B">
          <w:rPr>
            <w:rFonts w:ascii="Times New Roman" w:hAnsi="Times New Roman" w:cs="Times New Roman"/>
            <w:color w:val="1A1A1A"/>
          </w:rPr>
          <w:t>. An antidote to impostor syndrome.</w:t>
        </w:r>
        <w:proofErr w:type="gramEnd"/>
        <w:r w:rsidRPr="0062758B">
          <w:rPr>
            <w:rFonts w:ascii="Times New Roman" w:hAnsi="Times New Roman" w:cs="Times New Roman"/>
            <w:color w:val="1A1A1A"/>
          </w:rPr>
          <w:t xml:space="preserve"> </w:t>
        </w:r>
        <w:r w:rsidRPr="0062758B">
          <w:rPr>
            <w:rFonts w:ascii="Times New Roman" w:hAnsi="Times New Roman" w:cs="Times New Roman"/>
            <w:i/>
            <w:iCs/>
            <w:color w:val="1A1A1A"/>
          </w:rPr>
          <w:t>XRDS: Crossroads, The ACM Magazine for Students</w:t>
        </w:r>
        <w:r w:rsidRPr="0062758B">
          <w:rPr>
            <w:rFonts w:ascii="Times New Roman" w:hAnsi="Times New Roman" w:cs="Times New Roman"/>
            <w:color w:val="1A1A1A"/>
          </w:rPr>
          <w:t xml:space="preserve">, </w:t>
        </w:r>
        <w:r w:rsidRPr="0062758B">
          <w:rPr>
            <w:rFonts w:ascii="Times New Roman" w:hAnsi="Times New Roman" w:cs="Times New Roman"/>
            <w:i/>
            <w:iCs/>
            <w:color w:val="1A1A1A"/>
          </w:rPr>
          <w:t>21</w:t>
        </w:r>
        <w:r w:rsidRPr="0062758B">
          <w:rPr>
            <w:rFonts w:ascii="Times New Roman" w:hAnsi="Times New Roman" w:cs="Times New Roman"/>
            <w:color w:val="1A1A1A"/>
          </w:rPr>
          <w:t xml:space="preserve">(2), </w:t>
        </w:r>
        <w:proofErr w:type="gramStart"/>
        <w:r w:rsidRPr="0062758B">
          <w:rPr>
            <w:rFonts w:ascii="Times New Roman" w:hAnsi="Times New Roman" w:cs="Times New Roman"/>
            <w:color w:val="1A1A1A"/>
          </w:rPr>
          <w:t>12</w:t>
        </w:r>
        <w:proofErr w:type="gramEnd"/>
        <w:r w:rsidRPr="0062758B">
          <w:rPr>
            <w:rFonts w:ascii="Times New Roman" w:hAnsi="Times New Roman" w:cs="Times New Roman"/>
            <w:color w:val="1A1A1A"/>
          </w:rPr>
          <w:t>-13.</w:t>
        </w:r>
      </w:ins>
    </w:p>
    <w:p w14:paraId="15894C3B" w14:textId="77777777" w:rsidR="00BA0ABA" w:rsidRDefault="00BA0ABA" w:rsidP="000E5F93">
      <w:pPr>
        <w:widowControl w:val="0"/>
        <w:autoSpaceDE w:val="0"/>
        <w:autoSpaceDN w:val="0"/>
        <w:adjustRightInd w:val="0"/>
        <w:rPr>
          <w:ins w:id="231" w:author="Blake Riggs" w:date="2015-02-26T13:29:00Z"/>
          <w:rFonts w:ascii="ArialMT" w:hAnsi="ArialMT" w:cs="ArialMT"/>
          <w:iCs/>
          <w:sz w:val="22"/>
          <w:szCs w:val="22"/>
        </w:rPr>
      </w:pPr>
    </w:p>
    <w:p w14:paraId="364A1364" w14:textId="6D12E7C8" w:rsidR="00A36A47" w:rsidRDefault="00A36A47" w:rsidP="00A36A47">
      <w:pPr>
        <w:pStyle w:val="NormalWeb"/>
        <w:rPr>
          <w:ins w:id="232" w:author="Blake Riggs" w:date="2015-02-26T13:35:00Z"/>
          <w:rFonts w:ascii="Times New Roman" w:hAnsi="Times New Roman"/>
          <w:sz w:val="24"/>
          <w:szCs w:val="24"/>
        </w:rPr>
      </w:pPr>
      <w:ins w:id="233" w:author="Blake Riggs" w:date="2015-02-26T13:29:00Z">
        <w:r>
          <w:rPr>
            <w:rFonts w:ascii="Times New Roman" w:hAnsi="Times New Roman"/>
            <w:sz w:val="24"/>
            <w:szCs w:val="24"/>
          </w:rPr>
          <w:t xml:space="preserve">Hathaway, </w:t>
        </w:r>
        <w:proofErr w:type="spellStart"/>
        <w:r>
          <w:rPr>
            <w:rFonts w:ascii="Times New Roman" w:hAnsi="Times New Roman"/>
            <w:sz w:val="24"/>
            <w:szCs w:val="24"/>
          </w:rPr>
          <w:t>R</w:t>
        </w:r>
      </w:ins>
      <w:ins w:id="234" w:author="Blake Riggs" w:date="2015-02-26T13:30:00Z">
        <w:r>
          <w:rPr>
            <w:rFonts w:ascii="Times New Roman" w:hAnsi="Times New Roman"/>
            <w:sz w:val="24"/>
            <w:szCs w:val="24"/>
          </w:rPr>
          <w:t>ussel</w:t>
        </w:r>
      </w:ins>
      <w:proofErr w:type="spellEnd"/>
      <w:ins w:id="235" w:author="Blake Riggs" w:date="2015-02-26T13:29:00Z">
        <w:r>
          <w:rPr>
            <w:rFonts w:ascii="Times New Roman" w:hAnsi="Times New Roman"/>
            <w:sz w:val="24"/>
            <w:szCs w:val="24"/>
          </w:rPr>
          <w:t xml:space="preserve">. S., </w:t>
        </w:r>
        <w:proofErr w:type="spellStart"/>
        <w:r>
          <w:rPr>
            <w:rFonts w:ascii="Times New Roman" w:hAnsi="Times New Roman"/>
            <w:sz w:val="24"/>
            <w:szCs w:val="24"/>
          </w:rPr>
          <w:t>Nagda</w:t>
        </w:r>
        <w:proofErr w:type="spellEnd"/>
        <w:r>
          <w:rPr>
            <w:rFonts w:ascii="Times New Roman" w:hAnsi="Times New Roman"/>
            <w:sz w:val="24"/>
            <w:szCs w:val="24"/>
          </w:rPr>
          <w:t xml:space="preserve">, </w:t>
        </w:r>
        <w:proofErr w:type="spellStart"/>
        <w:r>
          <w:rPr>
            <w:rFonts w:ascii="Times New Roman" w:hAnsi="Times New Roman"/>
            <w:sz w:val="24"/>
            <w:szCs w:val="24"/>
          </w:rPr>
          <w:t>B</w:t>
        </w:r>
      </w:ins>
      <w:ins w:id="236" w:author="Blake Riggs" w:date="2015-02-26T13:30:00Z">
        <w:r>
          <w:rPr>
            <w:rFonts w:ascii="Times New Roman" w:hAnsi="Times New Roman"/>
            <w:sz w:val="24"/>
            <w:szCs w:val="24"/>
          </w:rPr>
          <w:t>iren</w:t>
        </w:r>
      </w:ins>
      <w:proofErr w:type="spellEnd"/>
      <w:ins w:id="237" w:author="Blake Riggs" w:date="2015-02-26T13:29:00Z">
        <w:r>
          <w:rPr>
            <w:rFonts w:ascii="Times New Roman" w:hAnsi="Times New Roman"/>
            <w:sz w:val="24"/>
            <w:szCs w:val="24"/>
          </w:rPr>
          <w:t xml:space="preserve">. R. A., &amp; </w:t>
        </w:r>
        <w:proofErr w:type="spellStart"/>
        <w:r>
          <w:rPr>
            <w:rFonts w:ascii="Times New Roman" w:hAnsi="Times New Roman"/>
            <w:sz w:val="24"/>
            <w:szCs w:val="24"/>
          </w:rPr>
          <w:t>Gregerman</w:t>
        </w:r>
        <w:proofErr w:type="spellEnd"/>
        <w:r>
          <w:rPr>
            <w:rFonts w:ascii="Times New Roman" w:hAnsi="Times New Roman"/>
            <w:sz w:val="24"/>
            <w:szCs w:val="24"/>
          </w:rPr>
          <w:t>, S</w:t>
        </w:r>
      </w:ins>
      <w:ins w:id="238" w:author="Blake Riggs" w:date="2015-02-26T13:30:00Z">
        <w:r>
          <w:rPr>
            <w:rFonts w:ascii="Times New Roman" w:hAnsi="Times New Roman"/>
            <w:sz w:val="24"/>
            <w:szCs w:val="24"/>
          </w:rPr>
          <w:t>andra</w:t>
        </w:r>
      </w:ins>
      <w:ins w:id="239" w:author="Blake Riggs" w:date="2015-02-26T13:29:00Z">
        <w:r>
          <w:rPr>
            <w:rFonts w:ascii="Times New Roman" w:hAnsi="Times New Roman"/>
            <w:sz w:val="24"/>
            <w:szCs w:val="24"/>
          </w:rPr>
          <w:t xml:space="preserve">. R. (2002). The relationship of undergraduate research participation to graduate and professional education pursuit: an empirical study. </w:t>
        </w:r>
        <w:proofErr w:type="gramStart"/>
        <w:r>
          <w:rPr>
            <w:rFonts w:ascii="TimesNewRomanPS" w:hAnsi="TimesNewRomanPS"/>
            <w:i/>
            <w:iCs/>
            <w:sz w:val="24"/>
            <w:szCs w:val="24"/>
          </w:rPr>
          <w:t>Journal of College Student Development, 43</w:t>
        </w:r>
        <w:r>
          <w:rPr>
            <w:rFonts w:ascii="Times New Roman" w:hAnsi="Times New Roman"/>
            <w:sz w:val="24"/>
            <w:szCs w:val="24"/>
          </w:rPr>
          <w:t>(5), 614-631.</w:t>
        </w:r>
        <w:proofErr w:type="gramEnd"/>
        <w:r>
          <w:rPr>
            <w:rFonts w:ascii="Times New Roman" w:hAnsi="Times New Roman"/>
            <w:sz w:val="24"/>
            <w:szCs w:val="24"/>
          </w:rPr>
          <w:t xml:space="preserve"> </w:t>
        </w:r>
      </w:ins>
    </w:p>
    <w:p w14:paraId="2E8A7A57" w14:textId="77777777" w:rsidR="00EE6C47" w:rsidRDefault="00EE6C47" w:rsidP="00A36A47">
      <w:pPr>
        <w:pStyle w:val="NormalWeb"/>
        <w:rPr>
          <w:ins w:id="240" w:author="Blake Riggs" w:date="2015-02-26T13:35:00Z"/>
          <w:rFonts w:ascii="Times New Roman" w:hAnsi="Times New Roman"/>
          <w:sz w:val="24"/>
          <w:szCs w:val="24"/>
        </w:rPr>
      </w:pPr>
    </w:p>
    <w:p w14:paraId="61C919FD" w14:textId="2B24B88A" w:rsidR="00EE6C47" w:rsidRPr="0062758B" w:rsidRDefault="00EE6C47" w:rsidP="00EE6C47">
      <w:pPr>
        <w:pStyle w:val="NormalWeb"/>
        <w:rPr>
          <w:ins w:id="241" w:author="Blake Riggs" w:date="2015-02-26T13:35:00Z"/>
          <w:rFonts w:ascii="Times New Roman" w:hAnsi="Times New Roman"/>
          <w:sz w:val="24"/>
          <w:szCs w:val="24"/>
        </w:rPr>
      </w:pPr>
      <w:proofErr w:type="spellStart"/>
      <w:ins w:id="242" w:author="Blake Riggs" w:date="2015-02-26T13:35:00Z">
        <w:r w:rsidRPr="0062758B">
          <w:rPr>
            <w:rFonts w:ascii="Times New Roman" w:hAnsi="Times New Roman"/>
            <w:sz w:val="24"/>
            <w:szCs w:val="24"/>
          </w:rPr>
          <w:t>Gregerman</w:t>
        </w:r>
        <w:proofErr w:type="spellEnd"/>
        <w:r w:rsidRPr="0062758B">
          <w:rPr>
            <w:rFonts w:ascii="Times New Roman" w:hAnsi="Times New Roman"/>
            <w:sz w:val="24"/>
            <w:szCs w:val="24"/>
          </w:rPr>
          <w:t xml:space="preserve"> S</w:t>
        </w:r>
      </w:ins>
      <w:ins w:id="243" w:author="Blake Riggs" w:date="2015-02-26T13:37:00Z">
        <w:r>
          <w:rPr>
            <w:rFonts w:ascii="Times New Roman" w:hAnsi="Times New Roman"/>
            <w:sz w:val="24"/>
            <w:szCs w:val="24"/>
          </w:rPr>
          <w:t>andra</w:t>
        </w:r>
      </w:ins>
      <w:ins w:id="244" w:author="Blake Riggs" w:date="2015-02-26T13:35:00Z">
        <w:r w:rsidRPr="0062758B">
          <w:rPr>
            <w:rFonts w:ascii="Times New Roman" w:hAnsi="Times New Roman"/>
            <w:sz w:val="24"/>
            <w:szCs w:val="24"/>
          </w:rPr>
          <w:t xml:space="preserve"> (1999). Improving academic success of diverse students through undergraduate research. </w:t>
        </w:r>
        <w:proofErr w:type="spellStart"/>
        <w:r w:rsidRPr="0062758B">
          <w:rPr>
            <w:rFonts w:ascii="Times New Roman" w:hAnsi="Times New Roman"/>
            <w:sz w:val="24"/>
            <w:szCs w:val="24"/>
          </w:rPr>
          <w:t>Counc</w:t>
        </w:r>
        <w:proofErr w:type="spellEnd"/>
        <w:r w:rsidRPr="0062758B">
          <w:rPr>
            <w:rFonts w:ascii="Times New Roman" w:hAnsi="Times New Roman"/>
            <w:sz w:val="24"/>
            <w:szCs w:val="24"/>
          </w:rPr>
          <w:t xml:space="preserve"> Undergrad Res Q </w:t>
        </w:r>
        <w:r w:rsidRPr="0062758B">
          <w:rPr>
            <w:rFonts w:ascii="Times New Roman" w:hAnsi="Times New Roman"/>
            <w:i/>
            <w:iCs/>
            <w:sz w:val="24"/>
            <w:szCs w:val="24"/>
          </w:rPr>
          <w:t>20</w:t>
        </w:r>
        <w:r w:rsidRPr="0062758B">
          <w:rPr>
            <w:rFonts w:ascii="Times New Roman" w:hAnsi="Times New Roman"/>
            <w:sz w:val="24"/>
            <w:szCs w:val="24"/>
          </w:rPr>
          <w:t xml:space="preserve">, 54–59. </w:t>
        </w:r>
      </w:ins>
    </w:p>
    <w:p w14:paraId="7062F919" w14:textId="77777777" w:rsidR="00EE6C47" w:rsidRDefault="00EE6C47" w:rsidP="00A36A47">
      <w:pPr>
        <w:pStyle w:val="NormalWeb"/>
        <w:rPr>
          <w:ins w:id="245" w:author="Blake Riggs" w:date="2015-02-26T13:29:00Z"/>
        </w:rPr>
      </w:pPr>
    </w:p>
    <w:p w14:paraId="5163AE0B" w14:textId="77777777" w:rsidR="00A36A47" w:rsidRDefault="00A36A47" w:rsidP="000E5F93">
      <w:pPr>
        <w:widowControl w:val="0"/>
        <w:autoSpaceDE w:val="0"/>
        <w:autoSpaceDN w:val="0"/>
        <w:adjustRightInd w:val="0"/>
        <w:rPr>
          <w:ins w:id="246" w:author="Blake Riggs" w:date="2015-02-26T13:29:00Z"/>
          <w:rFonts w:ascii="ArialMT" w:hAnsi="ArialMT" w:cs="ArialMT"/>
          <w:iCs/>
          <w:sz w:val="22"/>
          <w:szCs w:val="22"/>
        </w:rPr>
      </w:pPr>
    </w:p>
    <w:p w14:paraId="7818BB4D" w14:textId="77777777" w:rsidR="00A36A47" w:rsidRDefault="00A36A47" w:rsidP="000E5F93">
      <w:pPr>
        <w:widowControl w:val="0"/>
        <w:autoSpaceDE w:val="0"/>
        <w:autoSpaceDN w:val="0"/>
        <w:adjustRightInd w:val="0"/>
        <w:rPr>
          <w:ins w:id="247" w:author="Blake Riggs" w:date="2015-02-26T09:54:00Z"/>
          <w:rFonts w:ascii="ArialMT" w:hAnsi="ArialMT" w:cs="ArialMT"/>
          <w:iCs/>
          <w:sz w:val="22"/>
          <w:szCs w:val="22"/>
        </w:rPr>
      </w:pPr>
    </w:p>
    <w:p w14:paraId="52257474" w14:textId="755E8194" w:rsidR="004A5902" w:rsidRDefault="004A5902">
      <w:pPr>
        <w:rPr>
          <w:ins w:id="248" w:author="Blake Riggs" w:date="2015-02-26T12:37:00Z"/>
          <w:rFonts w:ascii="ArialMT" w:hAnsi="ArialMT" w:cs="ArialMT"/>
          <w:iCs/>
          <w:sz w:val="22"/>
          <w:szCs w:val="22"/>
        </w:rPr>
      </w:pPr>
      <w:ins w:id="249" w:author="Blake Riggs" w:date="2015-02-26T12:37:00Z">
        <w:r>
          <w:rPr>
            <w:rFonts w:ascii="ArialMT" w:hAnsi="ArialMT" w:cs="ArialMT"/>
            <w:iCs/>
            <w:sz w:val="22"/>
            <w:szCs w:val="22"/>
          </w:rPr>
          <w:br w:type="page"/>
        </w:r>
      </w:ins>
    </w:p>
    <w:p w14:paraId="459DF89C" w14:textId="77777777" w:rsidR="008744DE" w:rsidRDefault="008744DE" w:rsidP="000E5F93">
      <w:pPr>
        <w:widowControl w:val="0"/>
        <w:autoSpaceDE w:val="0"/>
        <w:autoSpaceDN w:val="0"/>
        <w:adjustRightInd w:val="0"/>
        <w:rPr>
          <w:ins w:id="250" w:author="Blake Riggs" w:date="2015-02-26T12:37:00Z"/>
          <w:rFonts w:ascii="ArialMT" w:hAnsi="ArialMT" w:cs="ArialMT"/>
          <w:iCs/>
          <w:sz w:val="22"/>
          <w:szCs w:val="22"/>
        </w:rPr>
      </w:pPr>
    </w:p>
    <w:p w14:paraId="2AAEAA20" w14:textId="77777777" w:rsidR="004A5902" w:rsidRDefault="004A5902" w:rsidP="004A5902">
      <w:pPr>
        <w:tabs>
          <w:tab w:val="left" w:pos="720"/>
        </w:tabs>
        <w:spacing w:line="480" w:lineRule="auto"/>
        <w:rPr>
          <w:ins w:id="251" w:author="Blake Riggs" w:date="2015-02-26T17:02:00Z"/>
          <w:rFonts w:ascii="Times New Roman" w:hAnsi="Times New Roman"/>
        </w:rPr>
      </w:pPr>
      <w:ins w:id="252" w:author="Blake Riggs" w:date="2015-02-26T12:37:00Z">
        <w:r>
          <w:rPr>
            <w:rFonts w:ascii="Times New Roman" w:hAnsi="Times New Roman"/>
          </w:rPr>
          <w:t>Supplemental Material</w:t>
        </w:r>
      </w:ins>
    </w:p>
    <w:p w14:paraId="6F3AC10C" w14:textId="494ABA78" w:rsidR="00C35B3E" w:rsidRDefault="00C35B3E" w:rsidP="004A5902">
      <w:pPr>
        <w:tabs>
          <w:tab w:val="left" w:pos="720"/>
        </w:tabs>
        <w:spacing w:line="480" w:lineRule="auto"/>
        <w:rPr>
          <w:ins w:id="253" w:author="Blake Riggs" w:date="2015-02-26T12:37:00Z"/>
          <w:rFonts w:ascii="Times New Roman" w:hAnsi="Times New Roman"/>
        </w:rPr>
      </w:pPr>
      <w:ins w:id="254" w:author="Blake Riggs" w:date="2015-02-26T17:02:00Z">
        <w:r>
          <w:rPr>
            <w:rFonts w:ascii="Times New Roman" w:hAnsi="Times New Roman"/>
          </w:rPr>
          <w:t>Appendix A</w:t>
        </w:r>
      </w:ins>
    </w:p>
    <w:tbl>
      <w:tblPr>
        <w:tblStyle w:val="TableGrid"/>
        <w:tblW w:w="0" w:type="auto"/>
        <w:tblLook w:val="04A0" w:firstRow="1" w:lastRow="0" w:firstColumn="1" w:lastColumn="0" w:noHBand="0" w:noVBand="1"/>
      </w:tblPr>
      <w:tblGrid>
        <w:gridCol w:w="6858"/>
        <w:gridCol w:w="2718"/>
      </w:tblGrid>
      <w:tr w:rsidR="006D76E4" w:rsidRPr="00E16C81" w14:paraId="63674CEB" w14:textId="77777777" w:rsidTr="006D76E4">
        <w:trPr>
          <w:ins w:id="255" w:author="Blake Riggs" w:date="2015-02-26T18:09:00Z"/>
        </w:trPr>
        <w:tc>
          <w:tcPr>
            <w:tcW w:w="6858" w:type="dxa"/>
          </w:tcPr>
          <w:p w14:paraId="558444F6" w14:textId="21AAEA55" w:rsidR="006D76E4" w:rsidRPr="006D76E4" w:rsidRDefault="006D76E4">
            <w:pPr>
              <w:jc w:val="center"/>
              <w:rPr>
                <w:ins w:id="256" w:author="Blake Riggs" w:date="2015-02-26T18:09:00Z"/>
                <w:rFonts w:ascii="Times New Roman" w:hAnsi="Times New Roman"/>
                <w:rPrChange w:id="257" w:author="Blake Riggs" w:date="2015-02-26T18:09:00Z">
                  <w:rPr>
                    <w:ins w:id="258" w:author="Blake Riggs" w:date="2015-02-26T18:09:00Z"/>
                    <w:rFonts w:ascii="Times New Roman" w:eastAsiaTheme="majorEastAsia" w:hAnsi="Times New Roman" w:cstheme="majorBidi"/>
                    <w:i/>
                    <w:iCs/>
                    <w:color w:val="404040" w:themeColor="text1" w:themeTint="BF"/>
                    <w:sz w:val="20"/>
                    <w:szCs w:val="20"/>
                  </w:rPr>
                </w:rPrChange>
              </w:rPr>
              <w:pPrChange w:id="259" w:author="Blake Riggs" w:date="2015-02-26T18:09:00Z">
                <w:pPr>
                  <w:keepNext/>
                  <w:keepLines/>
                  <w:spacing w:before="200"/>
                  <w:outlineLvl w:val="8"/>
                </w:pPr>
              </w:pPrChange>
            </w:pPr>
            <w:ins w:id="260" w:author="Blake Riggs" w:date="2015-02-26T18:09:00Z">
              <w:r w:rsidRPr="006D76E4">
                <w:rPr>
                  <w:rFonts w:ascii="Times New Roman" w:hAnsi="Times New Roman"/>
                  <w:rPrChange w:id="261" w:author="Blake Riggs" w:date="2015-02-26T18:09:00Z">
                    <w:rPr>
                      <w:rFonts w:ascii="Times New Roman" w:hAnsi="Times New Roman"/>
                      <w:i/>
                    </w:rPr>
                  </w:rPrChange>
                </w:rPr>
                <w:t>Statement</w:t>
              </w:r>
            </w:ins>
          </w:p>
        </w:tc>
        <w:tc>
          <w:tcPr>
            <w:tcW w:w="2718" w:type="dxa"/>
          </w:tcPr>
          <w:p w14:paraId="4E5664D6" w14:textId="2719E837" w:rsidR="006D76E4" w:rsidRPr="006D76E4" w:rsidRDefault="006D76E4">
            <w:pPr>
              <w:jc w:val="center"/>
              <w:rPr>
                <w:ins w:id="262" w:author="Blake Riggs" w:date="2015-02-26T18:09:00Z"/>
                <w:rFonts w:ascii="Times New Roman" w:hAnsi="Times New Roman"/>
                <w:rPrChange w:id="263" w:author="Blake Riggs" w:date="2015-02-26T18:09:00Z">
                  <w:rPr>
                    <w:ins w:id="264" w:author="Blake Riggs" w:date="2015-02-26T18:09:00Z"/>
                    <w:rFonts w:ascii="Times New Roman" w:eastAsiaTheme="majorEastAsia" w:hAnsi="Times New Roman" w:cstheme="majorBidi"/>
                    <w:i/>
                    <w:iCs/>
                    <w:color w:val="404040" w:themeColor="text1" w:themeTint="BF"/>
                    <w:sz w:val="20"/>
                    <w:szCs w:val="20"/>
                  </w:rPr>
                </w:rPrChange>
              </w:rPr>
              <w:pPrChange w:id="265" w:author="Blake Riggs" w:date="2015-02-26T18:09:00Z">
                <w:pPr>
                  <w:keepNext/>
                  <w:keepLines/>
                  <w:spacing w:before="200"/>
                  <w:outlineLvl w:val="8"/>
                </w:pPr>
              </w:pPrChange>
            </w:pPr>
            <w:ins w:id="266" w:author="Blake Riggs" w:date="2015-02-26T18:09:00Z">
              <w:r w:rsidRPr="006D76E4">
                <w:rPr>
                  <w:rFonts w:ascii="Times New Roman" w:hAnsi="Times New Roman"/>
                  <w:rPrChange w:id="267" w:author="Blake Riggs" w:date="2015-02-26T18:09:00Z">
                    <w:rPr>
                      <w:rFonts w:ascii="Times New Roman" w:hAnsi="Times New Roman"/>
                      <w:i/>
                    </w:rPr>
                  </w:rPrChange>
                </w:rPr>
                <w:t>Theme</w:t>
              </w:r>
            </w:ins>
          </w:p>
        </w:tc>
      </w:tr>
      <w:tr w:rsidR="00C35B3E" w:rsidRPr="00E16C81" w14:paraId="68F3CE7E" w14:textId="65195362" w:rsidTr="006D76E4">
        <w:trPr>
          <w:ins w:id="268" w:author="Blake Riggs" w:date="2015-02-26T17:01:00Z"/>
        </w:trPr>
        <w:tc>
          <w:tcPr>
            <w:tcW w:w="6858" w:type="dxa"/>
          </w:tcPr>
          <w:p w14:paraId="6665C2EC" w14:textId="77777777" w:rsidR="00C35B3E" w:rsidRPr="006D76E4" w:rsidRDefault="00C35B3E" w:rsidP="0062758B">
            <w:pPr>
              <w:rPr>
                <w:ins w:id="269" w:author="Blake Riggs" w:date="2015-02-26T17:01:00Z"/>
                <w:rFonts w:ascii="Times New Roman" w:hAnsi="Times New Roman"/>
                <w:i/>
              </w:rPr>
            </w:pPr>
            <w:ins w:id="270" w:author="Blake Riggs" w:date="2015-02-26T17:01:00Z">
              <w:r w:rsidRPr="006D76E4">
                <w:rPr>
                  <w:rFonts w:ascii="Times New Roman" w:hAnsi="Times New Roman"/>
                  <w:i/>
                </w:rPr>
                <w:t>In terms of my professional life, which at this point in my life I consider to be my work in a research lab on campus, it has helped me develop my communication skills. It has been difficult for me to explain the research I do to people who are not in my field; field-specific terms and jargon may be the easiest way to explain what I am researching, but it means nothing to anyone else. One activity I do with my mentees is that I have them shadow me in lab as I do my daily routine of checking cultures. I even have them do it as well, so that they can experience what is like in a lab. They ask me numerous questions, and I try to explain them to the best of my ability. At first, it was really hard for them to understand what I did. It took me awhile to realize that it wasn’t just that they didn’t understand me, but it was equally my fault in that I was not conveying the research in an effective manner. From this I learned to be patient and to use my creativity in order to answer their questions. I would use analogies to explain the research, and in the end they all could understand at least where I was coming from.</w:t>
              </w:r>
            </w:ins>
          </w:p>
        </w:tc>
        <w:tc>
          <w:tcPr>
            <w:tcW w:w="2718" w:type="dxa"/>
          </w:tcPr>
          <w:p w14:paraId="17A0CEF0" w14:textId="77777777" w:rsidR="00C35B3E" w:rsidRPr="00C35B3E" w:rsidRDefault="00C35B3E" w:rsidP="0062758B">
            <w:pPr>
              <w:rPr>
                <w:ins w:id="271" w:author="Blake Riggs" w:date="2015-02-26T17:01:00Z"/>
                <w:rFonts w:ascii="Times New Roman" w:hAnsi="Times New Roman"/>
                <w:i/>
              </w:rPr>
            </w:pPr>
          </w:p>
        </w:tc>
      </w:tr>
      <w:tr w:rsidR="00C35B3E" w:rsidRPr="00E16C81" w14:paraId="491D2A16" w14:textId="6E929238" w:rsidTr="006D76E4">
        <w:trPr>
          <w:ins w:id="272" w:author="Blake Riggs" w:date="2015-02-26T17:01:00Z"/>
        </w:trPr>
        <w:tc>
          <w:tcPr>
            <w:tcW w:w="6858" w:type="dxa"/>
          </w:tcPr>
          <w:p w14:paraId="6C45B427" w14:textId="77777777" w:rsidR="00C35B3E" w:rsidRPr="00E16C81" w:rsidRDefault="00C35B3E" w:rsidP="0062758B">
            <w:pPr>
              <w:tabs>
                <w:tab w:val="left" w:pos="720"/>
              </w:tabs>
              <w:spacing w:line="480" w:lineRule="auto"/>
              <w:rPr>
                <w:ins w:id="273" w:author="Blake Riggs" w:date="2015-02-26T17:01:00Z"/>
                <w:rFonts w:ascii="Times New Roman" w:hAnsi="Times New Roman"/>
              </w:rPr>
            </w:pPr>
          </w:p>
        </w:tc>
        <w:tc>
          <w:tcPr>
            <w:tcW w:w="2718" w:type="dxa"/>
          </w:tcPr>
          <w:p w14:paraId="08005154" w14:textId="77777777" w:rsidR="00C35B3E" w:rsidRPr="00E16C81" w:rsidRDefault="00C35B3E" w:rsidP="0062758B">
            <w:pPr>
              <w:tabs>
                <w:tab w:val="left" w:pos="720"/>
              </w:tabs>
              <w:spacing w:line="480" w:lineRule="auto"/>
              <w:rPr>
                <w:ins w:id="274" w:author="Blake Riggs" w:date="2015-02-26T17:01:00Z"/>
                <w:rFonts w:ascii="Times New Roman" w:hAnsi="Times New Roman"/>
              </w:rPr>
            </w:pPr>
          </w:p>
        </w:tc>
      </w:tr>
      <w:tr w:rsidR="00C35B3E" w:rsidRPr="00E16C81" w14:paraId="1E220904" w14:textId="00F0067A" w:rsidTr="006D76E4">
        <w:trPr>
          <w:ins w:id="275" w:author="Blake Riggs" w:date="2015-02-26T17:01:00Z"/>
        </w:trPr>
        <w:tc>
          <w:tcPr>
            <w:tcW w:w="6858" w:type="dxa"/>
          </w:tcPr>
          <w:p w14:paraId="7EE479CF" w14:textId="77777777" w:rsidR="00C35B3E" w:rsidRPr="00C35B3E" w:rsidRDefault="00C35B3E" w:rsidP="006D76E4">
            <w:pPr>
              <w:tabs>
                <w:tab w:val="left" w:pos="720"/>
              </w:tabs>
              <w:rPr>
                <w:ins w:id="276" w:author="Blake Riggs" w:date="2015-02-26T17:01:00Z"/>
                <w:rFonts w:ascii="Times New Roman" w:hAnsi="Times New Roman"/>
              </w:rPr>
            </w:pPr>
            <w:ins w:id="277" w:author="Blake Riggs" w:date="2015-02-26T17:01:00Z">
              <w:r w:rsidRPr="006D76E4">
                <w:rPr>
                  <w:rFonts w:ascii="Times New Roman" w:hAnsi="Times New Roman"/>
                  <w:i/>
                </w:rPr>
                <w:t>The BUMP Program has helped me apply the way I work with my mentees to the way I work with people in my other duties.</w:t>
              </w:r>
            </w:ins>
          </w:p>
        </w:tc>
        <w:tc>
          <w:tcPr>
            <w:tcW w:w="2718" w:type="dxa"/>
          </w:tcPr>
          <w:p w14:paraId="13351AAA" w14:textId="77777777" w:rsidR="00C35B3E" w:rsidRPr="00E16C81" w:rsidRDefault="00C35B3E" w:rsidP="0062758B">
            <w:pPr>
              <w:tabs>
                <w:tab w:val="left" w:pos="720"/>
              </w:tabs>
              <w:spacing w:line="480" w:lineRule="auto"/>
              <w:rPr>
                <w:ins w:id="278" w:author="Blake Riggs" w:date="2015-02-26T17:01:00Z"/>
                <w:rFonts w:ascii="Times New Roman" w:hAnsi="Times New Roman"/>
              </w:rPr>
            </w:pPr>
          </w:p>
        </w:tc>
      </w:tr>
      <w:tr w:rsidR="00C35B3E" w:rsidRPr="00E16C81" w14:paraId="69E19B2A" w14:textId="23E861BA" w:rsidTr="006D76E4">
        <w:trPr>
          <w:ins w:id="279" w:author="Blake Riggs" w:date="2015-02-26T17:01:00Z"/>
        </w:trPr>
        <w:tc>
          <w:tcPr>
            <w:tcW w:w="6858" w:type="dxa"/>
          </w:tcPr>
          <w:p w14:paraId="1AC09A06" w14:textId="62852BFE" w:rsidR="00C35B3E" w:rsidRPr="00E16C81" w:rsidRDefault="00C35B3E" w:rsidP="006D76E4">
            <w:pPr>
              <w:pStyle w:val="ListParagraph"/>
              <w:spacing w:line="480" w:lineRule="auto"/>
              <w:rPr>
                <w:ins w:id="280" w:author="Blake Riggs" w:date="2015-02-26T17:01:00Z"/>
                <w:rFonts w:ascii="Times New Roman" w:hAnsi="Times New Roman" w:cs="Times New Roman"/>
              </w:rPr>
            </w:pPr>
          </w:p>
        </w:tc>
        <w:tc>
          <w:tcPr>
            <w:tcW w:w="2718" w:type="dxa"/>
          </w:tcPr>
          <w:p w14:paraId="24F9D96A" w14:textId="77777777" w:rsidR="00C35B3E" w:rsidRPr="00C35B3E" w:rsidRDefault="00C35B3E" w:rsidP="00C35B3E">
            <w:pPr>
              <w:spacing w:line="480" w:lineRule="auto"/>
              <w:rPr>
                <w:ins w:id="281" w:author="Blake Riggs" w:date="2015-02-26T17:01:00Z"/>
                <w:rFonts w:ascii="Times New Roman" w:hAnsi="Times New Roman" w:cs="Times New Roman"/>
              </w:rPr>
            </w:pPr>
          </w:p>
        </w:tc>
      </w:tr>
      <w:tr w:rsidR="00C35B3E" w:rsidRPr="00E16C81" w14:paraId="214DDB26" w14:textId="6880B5AC" w:rsidTr="006D76E4">
        <w:trPr>
          <w:ins w:id="282" w:author="Blake Riggs" w:date="2015-02-26T17:01:00Z"/>
        </w:trPr>
        <w:tc>
          <w:tcPr>
            <w:tcW w:w="6858" w:type="dxa"/>
          </w:tcPr>
          <w:p w14:paraId="0F0A82F0" w14:textId="77777777" w:rsidR="00C35B3E" w:rsidRPr="006D76E4" w:rsidRDefault="00C35B3E" w:rsidP="006D76E4">
            <w:pPr>
              <w:rPr>
                <w:ins w:id="283" w:author="Blake Riggs" w:date="2015-02-26T17:01:00Z"/>
                <w:rFonts w:ascii="Times New Roman" w:hAnsi="Times New Roman" w:cs="Times New Roman"/>
                <w:i/>
              </w:rPr>
            </w:pPr>
            <w:ins w:id="284" w:author="Blake Riggs" w:date="2015-02-26T17:01:00Z">
              <w:r w:rsidRPr="006D76E4">
                <w:rPr>
                  <w:rFonts w:ascii="Times New Roman" w:hAnsi="Times New Roman" w:cs="Times New Roman"/>
                  <w:i/>
                </w:rPr>
                <w:t>I find it a little challenging to guide group conversations and to be in a leadership position with my mentees because I am naturally more introverted. I am trying to learn to adapt to this new teaching style. I took a year and a half off from school after graduation so I feel like I am just learning how to be a student again. It’s a little out of my comfort zone but I hope that it comes more naturally to me in the future.</w:t>
              </w:r>
            </w:ins>
          </w:p>
        </w:tc>
        <w:tc>
          <w:tcPr>
            <w:tcW w:w="2718" w:type="dxa"/>
          </w:tcPr>
          <w:p w14:paraId="2CC67BED" w14:textId="29F591F5" w:rsidR="00C35B3E" w:rsidRPr="006D76E4" w:rsidRDefault="00B55704" w:rsidP="006D76E4">
            <w:pPr>
              <w:rPr>
                <w:ins w:id="285" w:author="Blake Riggs" w:date="2015-02-26T17:01:00Z"/>
                <w:rFonts w:ascii="Times New Roman" w:hAnsi="Times New Roman" w:cs="Times New Roman"/>
                <w:i/>
              </w:rPr>
            </w:pPr>
            <w:ins w:id="286" w:author="Blake Riggs" w:date="2015-02-26T17:12:00Z">
              <w:r w:rsidRPr="006D76E4">
                <w:rPr>
                  <w:rFonts w:ascii="Times New Roman" w:hAnsi="Times New Roman" w:cs="Times New Roman"/>
                </w:rPr>
                <w:t>Not ready for the role of mentor</w:t>
              </w:r>
            </w:ins>
          </w:p>
        </w:tc>
      </w:tr>
      <w:tr w:rsidR="00C35B3E" w:rsidRPr="00E16C81" w14:paraId="35B6103D" w14:textId="1FB5CAA2" w:rsidTr="006D76E4">
        <w:trPr>
          <w:ins w:id="287" w:author="Blake Riggs" w:date="2015-02-26T17:01:00Z"/>
        </w:trPr>
        <w:tc>
          <w:tcPr>
            <w:tcW w:w="6858" w:type="dxa"/>
          </w:tcPr>
          <w:p w14:paraId="42DD0FDB" w14:textId="77777777" w:rsidR="00C35B3E" w:rsidRPr="006D76E4" w:rsidRDefault="00C35B3E" w:rsidP="006D76E4">
            <w:pPr>
              <w:rPr>
                <w:ins w:id="288" w:author="Blake Riggs" w:date="2015-02-26T17:01:00Z"/>
                <w:rFonts w:ascii="Times New Roman" w:hAnsi="Times New Roman" w:cs="Times New Roman"/>
                <w:i/>
              </w:rPr>
            </w:pPr>
            <w:ins w:id="289" w:author="Blake Riggs" w:date="2015-02-26T17:01:00Z">
              <w:r w:rsidRPr="006D76E4">
                <w:rPr>
                  <w:rFonts w:ascii="Times New Roman" w:hAnsi="Times New Roman" w:cs="Times New Roman"/>
                  <w:i/>
                </w:rPr>
                <w:t>...I didn’t feel like I was on high enough level to be mentoring them. I’m finishing my second year of graduate school- BUT I just finished undergrad school in spring of 2006 and I felt that they were not far behind me.</w:t>
              </w:r>
            </w:ins>
          </w:p>
        </w:tc>
        <w:tc>
          <w:tcPr>
            <w:tcW w:w="2718" w:type="dxa"/>
          </w:tcPr>
          <w:p w14:paraId="1C2B7030" w14:textId="6085BE50" w:rsidR="00C35B3E" w:rsidRPr="006D76E4" w:rsidRDefault="00B55704" w:rsidP="006D76E4">
            <w:pPr>
              <w:rPr>
                <w:ins w:id="290" w:author="Blake Riggs" w:date="2015-02-26T17:01:00Z"/>
                <w:rFonts w:ascii="Times New Roman" w:hAnsi="Times New Roman" w:cs="Times New Roman"/>
                <w:i/>
              </w:rPr>
            </w:pPr>
            <w:ins w:id="291" w:author="Blake Riggs" w:date="2015-02-26T17:13:00Z">
              <w:r w:rsidRPr="003E3AC9">
                <w:rPr>
                  <w:rFonts w:ascii="Times New Roman" w:hAnsi="Times New Roman" w:cs="Times New Roman"/>
                </w:rPr>
                <w:t>Not ready for the role of mentor</w:t>
              </w:r>
            </w:ins>
          </w:p>
        </w:tc>
      </w:tr>
      <w:tr w:rsidR="00C35B3E" w:rsidRPr="00E16C81" w14:paraId="38618BA0" w14:textId="504160FA" w:rsidTr="006D76E4">
        <w:trPr>
          <w:ins w:id="292" w:author="Blake Riggs" w:date="2015-02-26T17:01:00Z"/>
        </w:trPr>
        <w:tc>
          <w:tcPr>
            <w:tcW w:w="6858" w:type="dxa"/>
          </w:tcPr>
          <w:p w14:paraId="2499B92C" w14:textId="77777777" w:rsidR="00C35B3E" w:rsidRPr="006D76E4" w:rsidRDefault="00C35B3E" w:rsidP="006D76E4">
            <w:pPr>
              <w:rPr>
                <w:ins w:id="293" w:author="Blake Riggs" w:date="2015-02-26T17:01:00Z"/>
                <w:rFonts w:ascii="Times New Roman" w:hAnsi="Times New Roman" w:cs="Times New Roman"/>
                <w:i/>
              </w:rPr>
            </w:pPr>
            <w:ins w:id="294" w:author="Blake Riggs" w:date="2015-02-26T17:01:00Z">
              <w:r w:rsidRPr="006D76E4">
                <w:rPr>
                  <w:rFonts w:ascii="Times New Roman" w:hAnsi="Times New Roman" w:cs="Times New Roman"/>
                  <w:i/>
                </w:rPr>
                <w:t>At first, it was scary to meet my group. I was in their position not so long ago, so I feel like their equal. It's weird to be in charge.</w:t>
              </w:r>
            </w:ins>
          </w:p>
        </w:tc>
        <w:tc>
          <w:tcPr>
            <w:tcW w:w="2718" w:type="dxa"/>
          </w:tcPr>
          <w:p w14:paraId="77323561" w14:textId="0E1254F3" w:rsidR="00C35B3E" w:rsidRPr="006D76E4" w:rsidRDefault="003C0E62" w:rsidP="006D76E4">
            <w:pPr>
              <w:rPr>
                <w:ins w:id="295" w:author="Blake Riggs" w:date="2015-02-26T17:01:00Z"/>
                <w:rFonts w:ascii="Times New Roman" w:hAnsi="Times New Roman" w:cs="Times New Roman"/>
                <w:i/>
              </w:rPr>
            </w:pPr>
            <w:ins w:id="296" w:author="Blake Riggs" w:date="2015-02-26T17:13:00Z">
              <w:r w:rsidRPr="003E3AC9">
                <w:rPr>
                  <w:rFonts w:ascii="Times New Roman" w:hAnsi="Times New Roman" w:cs="Times New Roman"/>
                </w:rPr>
                <w:t>Not ready for the role of mentor</w:t>
              </w:r>
            </w:ins>
          </w:p>
        </w:tc>
      </w:tr>
      <w:tr w:rsidR="00C35B3E" w:rsidRPr="00E16C81" w14:paraId="6B3F293B" w14:textId="379B9C76" w:rsidTr="006D76E4">
        <w:trPr>
          <w:ins w:id="297" w:author="Blake Riggs" w:date="2015-02-26T17:01:00Z"/>
        </w:trPr>
        <w:tc>
          <w:tcPr>
            <w:tcW w:w="6858" w:type="dxa"/>
          </w:tcPr>
          <w:p w14:paraId="11364D46" w14:textId="77777777" w:rsidR="00C35B3E" w:rsidRPr="006D76E4" w:rsidRDefault="00C35B3E" w:rsidP="006D76E4">
            <w:pPr>
              <w:rPr>
                <w:ins w:id="298" w:author="Blake Riggs" w:date="2015-02-26T17:01:00Z"/>
                <w:rFonts w:ascii="Times New Roman" w:hAnsi="Times New Roman" w:cs="Times New Roman"/>
                <w:i/>
              </w:rPr>
            </w:pPr>
            <w:ins w:id="299" w:author="Blake Riggs" w:date="2015-02-26T17:01:00Z">
              <w:r w:rsidRPr="006D76E4">
                <w:rPr>
                  <w:rFonts w:ascii="Times New Roman" w:hAnsi="Times New Roman" w:cs="Times New Roman"/>
                  <w:i/>
                </w:rPr>
                <w:t>Mentoring young students has been challenging to me so far for multiple reasons. One of these is that I am not sure what they want to get out of having a mentor and I am not sure what exactly I have to offer them, so I often have trouble deciding what to talk to them about.</w:t>
              </w:r>
            </w:ins>
          </w:p>
        </w:tc>
        <w:tc>
          <w:tcPr>
            <w:tcW w:w="2718" w:type="dxa"/>
          </w:tcPr>
          <w:p w14:paraId="67CE24F8" w14:textId="7B178270" w:rsidR="00C35B3E" w:rsidRPr="006D76E4" w:rsidRDefault="003C0E62" w:rsidP="006D76E4">
            <w:pPr>
              <w:rPr>
                <w:ins w:id="300" w:author="Blake Riggs" w:date="2015-02-26T17:01:00Z"/>
                <w:rFonts w:ascii="Times New Roman" w:hAnsi="Times New Roman" w:cs="Times New Roman"/>
                <w:i/>
              </w:rPr>
            </w:pPr>
            <w:ins w:id="301" w:author="Blake Riggs" w:date="2015-02-26T17:13:00Z">
              <w:r w:rsidRPr="003E3AC9">
                <w:rPr>
                  <w:rFonts w:ascii="Times New Roman" w:hAnsi="Times New Roman" w:cs="Times New Roman"/>
                </w:rPr>
                <w:t>Not ready for the role of mentor</w:t>
              </w:r>
            </w:ins>
          </w:p>
        </w:tc>
      </w:tr>
      <w:tr w:rsidR="00C35B3E" w:rsidRPr="00E16C81" w14:paraId="17FB0318" w14:textId="5D597144" w:rsidTr="006D76E4">
        <w:trPr>
          <w:ins w:id="302" w:author="Blake Riggs" w:date="2015-02-26T17:01:00Z"/>
        </w:trPr>
        <w:tc>
          <w:tcPr>
            <w:tcW w:w="6858" w:type="dxa"/>
          </w:tcPr>
          <w:p w14:paraId="711D9C1D" w14:textId="3D311CA7" w:rsidR="00C35B3E" w:rsidRPr="00E16C81" w:rsidRDefault="00C35B3E" w:rsidP="0062758B">
            <w:pPr>
              <w:pStyle w:val="ListParagraph"/>
              <w:numPr>
                <w:ilvl w:val="0"/>
                <w:numId w:val="5"/>
              </w:numPr>
              <w:spacing w:line="480" w:lineRule="auto"/>
              <w:rPr>
                <w:ins w:id="303" w:author="Blake Riggs" w:date="2015-02-26T17:01:00Z"/>
                <w:rFonts w:ascii="Times New Roman" w:hAnsi="Times New Roman" w:cs="Times New Roman"/>
                <w:i/>
              </w:rPr>
            </w:pPr>
          </w:p>
        </w:tc>
        <w:tc>
          <w:tcPr>
            <w:tcW w:w="2718" w:type="dxa"/>
          </w:tcPr>
          <w:p w14:paraId="4B5B21CF" w14:textId="2024FB20" w:rsidR="00C35B3E" w:rsidRPr="00C35B3E" w:rsidRDefault="00B55704" w:rsidP="00C35B3E">
            <w:pPr>
              <w:spacing w:line="480" w:lineRule="auto"/>
              <w:rPr>
                <w:ins w:id="304" w:author="Blake Riggs" w:date="2015-02-26T17:01:00Z"/>
                <w:rFonts w:ascii="Times New Roman" w:hAnsi="Times New Roman" w:cs="Times New Roman"/>
                <w:i/>
              </w:rPr>
            </w:pPr>
            <w:ins w:id="305" w:author="Blake Riggs" w:date="2015-02-26T17:12:00Z">
              <w:r w:rsidRPr="00E16C81">
                <w:rPr>
                  <w:rFonts w:ascii="Times New Roman" w:hAnsi="Times New Roman" w:cs="Times New Roman"/>
                </w:rPr>
                <w:t>Cultivating meaningful relationships</w:t>
              </w:r>
            </w:ins>
          </w:p>
        </w:tc>
      </w:tr>
      <w:tr w:rsidR="00C35B3E" w:rsidRPr="00E16C81" w14:paraId="3C63948C" w14:textId="01E82575" w:rsidTr="006D76E4">
        <w:trPr>
          <w:ins w:id="306" w:author="Blake Riggs" w:date="2015-02-26T17:01:00Z"/>
        </w:trPr>
        <w:tc>
          <w:tcPr>
            <w:tcW w:w="6858" w:type="dxa"/>
          </w:tcPr>
          <w:p w14:paraId="13B25B41" w14:textId="77777777" w:rsidR="00C35B3E" w:rsidRPr="006D76E4" w:rsidRDefault="00C35B3E" w:rsidP="006D76E4">
            <w:pPr>
              <w:rPr>
                <w:ins w:id="307" w:author="Blake Riggs" w:date="2015-02-26T17:01:00Z"/>
                <w:rFonts w:ascii="Times New Roman" w:hAnsi="Times New Roman" w:cs="Times New Roman"/>
                <w:i/>
              </w:rPr>
            </w:pPr>
            <w:ins w:id="308" w:author="Blake Riggs" w:date="2015-02-26T17:01:00Z">
              <w:r w:rsidRPr="006D76E4">
                <w:rPr>
                  <w:rFonts w:ascii="Times New Roman" w:hAnsi="Times New Roman" w:cs="Times New Roman"/>
                  <w:i/>
                </w:rPr>
                <w:t xml:space="preserve">When I asked myself what I could have done better to manage this situation, I </w:t>
              </w:r>
              <w:proofErr w:type="gramStart"/>
              <w:r w:rsidRPr="006D76E4">
                <w:rPr>
                  <w:rFonts w:ascii="Times New Roman" w:hAnsi="Times New Roman" w:cs="Times New Roman"/>
                  <w:i/>
                </w:rPr>
                <w:t>had  no</w:t>
              </w:r>
              <w:proofErr w:type="gramEnd"/>
              <w:r w:rsidRPr="006D76E4">
                <w:rPr>
                  <w:rFonts w:ascii="Times New Roman" w:hAnsi="Times New Roman" w:cs="Times New Roman"/>
                  <w:i/>
                </w:rPr>
                <w:t xml:space="preserve"> answers. As a mentor, I asked questions and challenged my mentees, while I provided guidance and encouragement. I was ensured several times by my other two mentees that I was a great mentor, and that they were happy with my mentoring. They always asked me for help when they needed it, and I always gave them the time and respect they deserved from me.</w:t>
              </w:r>
            </w:ins>
          </w:p>
        </w:tc>
        <w:tc>
          <w:tcPr>
            <w:tcW w:w="2718" w:type="dxa"/>
          </w:tcPr>
          <w:p w14:paraId="41F1A1AA" w14:textId="77777777" w:rsidR="00C35B3E" w:rsidRPr="00E16C81" w:rsidRDefault="00C35B3E" w:rsidP="0062758B">
            <w:pPr>
              <w:pStyle w:val="ListParagraph"/>
              <w:numPr>
                <w:ilvl w:val="1"/>
                <w:numId w:val="5"/>
              </w:numPr>
              <w:spacing w:line="480" w:lineRule="auto"/>
              <w:rPr>
                <w:ins w:id="309" w:author="Blake Riggs" w:date="2015-02-26T17:01:00Z"/>
                <w:rFonts w:ascii="Times New Roman" w:hAnsi="Times New Roman" w:cs="Times New Roman"/>
                <w:i/>
              </w:rPr>
            </w:pPr>
          </w:p>
        </w:tc>
      </w:tr>
      <w:tr w:rsidR="00C35B3E" w:rsidRPr="00E16C81" w14:paraId="52C50615" w14:textId="61376E83" w:rsidTr="006D76E4">
        <w:trPr>
          <w:ins w:id="310" w:author="Blake Riggs" w:date="2015-02-26T17:01:00Z"/>
        </w:trPr>
        <w:tc>
          <w:tcPr>
            <w:tcW w:w="6858" w:type="dxa"/>
          </w:tcPr>
          <w:p w14:paraId="534680B8" w14:textId="77777777" w:rsidR="00C35B3E" w:rsidRPr="006D76E4" w:rsidRDefault="00C35B3E" w:rsidP="006D76E4">
            <w:pPr>
              <w:rPr>
                <w:ins w:id="311" w:author="Blake Riggs" w:date="2015-02-26T17:01:00Z"/>
                <w:rFonts w:ascii="Times New Roman" w:hAnsi="Times New Roman" w:cs="Times New Roman"/>
                <w:i/>
              </w:rPr>
            </w:pPr>
            <w:ins w:id="312" w:author="Blake Riggs" w:date="2015-02-26T17:01:00Z">
              <w:r w:rsidRPr="006D76E4">
                <w:rPr>
                  <w:rFonts w:ascii="Times New Roman" w:hAnsi="Times New Roman" w:cs="Times New Roman"/>
                  <w:i/>
                </w:rPr>
                <w:t>Many different thought went through my head but this nervousness subdued when I found out my group would have two mentors. I thought that the responsibilities would be divided and we could help the mentee better. This was not the case as time went on I found out that it is fully my responsibility as much it is hers. We both had to build a relationship with each student and help them individually as well as in a group setting.</w:t>
              </w:r>
            </w:ins>
          </w:p>
        </w:tc>
        <w:tc>
          <w:tcPr>
            <w:tcW w:w="2718" w:type="dxa"/>
          </w:tcPr>
          <w:p w14:paraId="269785D0" w14:textId="77777777" w:rsidR="00C35B3E" w:rsidRPr="00E16C81" w:rsidRDefault="00C35B3E" w:rsidP="0062758B">
            <w:pPr>
              <w:pStyle w:val="ListParagraph"/>
              <w:numPr>
                <w:ilvl w:val="1"/>
                <w:numId w:val="5"/>
              </w:numPr>
              <w:spacing w:line="480" w:lineRule="auto"/>
              <w:rPr>
                <w:ins w:id="313" w:author="Blake Riggs" w:date="2015-02-26T17:01:00Z"/>
                <w:rFonts w:ascii="Times New Roman" w:hAnsi="Times New Roman" w:cs="Times New Roman"/>
                <w:i/>
              </w:rPr>
            </w:pPr>
          </w:p>
        </w:tc>
      </w:tr>
      <w:tr w:rsidR="00C35B3E" w:rsidRPr="00E16C81" w14:paraId="3DFECE36" w14:textId="4247D665" w:rsidTr="006D76E4">
        <w:trPr>
          <w:ins w:id="314" w:author="Blake Riggs" w:date="2015-02-26T17:01:00Z"/>
        </w:trPr>
        <w:tc>
          <w:tcPr>
            <w:tcW w:w="6858" w:type="dxa"/>
          </w:tcPr>
          <w:p w14:paraId="6B873B67" w14:textId="77777777" w:rsidR="00C35B3E" w:rsidRPr="00C35B3E" w:rsidRDefault="00C35B3E">
            <w:pPr>
              <w:rPr>
                <w:ins w:id="315" w:author="Blake Riggs" w:date="2015-02-26T17:01:00Z"/>
                <w:rFonts w:ascii="Times New Roman" w:hAnsi="Times New Roman" w:cs="Times New Roman"/>
                <w:i/>
                <w:rPrChange w:id="316" w:author="Blake Riggs" w:date="2015-02-26T17:05:00Z">
                  <w:rPr>
                    <w:ins w:id="317" w:author="Blake Riggs" w:date="2015-02-26T17:01:00Z"/>
                  </w:rPr>
                </w:rPrChange>
              </w:rPr>
              <w:pPrChange w:id="318" w:author="Blake Riggs" w:date="2015-02-26T17:05:00Z">
                <w:pPr>
                  <w:pStyle w:val="ListParagraph"/>
                  <w:numPr>
                    <w:ilvl w:val="1"/>
                    <w:numId w:val="5"/>
                  </w:numPr>
                  <w:spacing w:line="480" w:lineRule="auto"/>
                  <w:ind w:left="1440" w:hanging="360"/>
                </w:pPr>
              </w:pPrChange>
            </w:pPr>
            <w:ins w:id="319" w:author="Blake Riggs" w:date="2015-02-26T17:01:00Z">
              <w:r w:rsidRPr="00C35B3E">
                <w:rPr>
                  <w:rFonts w:ascii="Times New Roman" w:hAnsi="Times New Roman" w:cs="Times New Roman"/>
                  <w:i/>
                  <w:rPrChange w:id="320" w:author="Blake Riggs" w:date="2015-02-26T17:05:00Z">
                    <w:rPr/>
                  </w:rPrChange>
                </w:rPr>
                <w:t>I wanted to be able to help them with anything and I wasn’t sure if I would have enough time to dedicate towards them. Basically, I was nervous because I didn’t want to let them down, and because I didn’t want them to regret that they chose me and not another graduate student.</w:t>
              </w:r>
            </w:ins>
          </w:p>
        </w:tc>
        <w:tc>
          <w:tcPr>
            <w:tcW w:w="2718" w:type="dxa"/>
          </w:tcPr>
          <w:p w14:paraId="58F8A600" w14:textId="77777777" w:rsidR="00C35B3E" w:rsidRPr="00E16C81" w:rsidRDefault="00C35B3E" w:rsidP="0062758B">
            <w:pPr>
              <w:pStyle w:val="ListParagraph"/>
              <w:numPr>
                <w:ilvl w:val="1"/>
                <w:numId w:val="5"/>
              </w:numPr>
              <w:spacing w:line="480" w:lineRule="auto"/>
              <w:rPr>
                <w:ins w:id="321" w:author="Blake Riggs" w:date="2015-02-26T17:01:00Z"/>
                <w:rFonts w:ascii="Times New Roman" w:hAnsi="Times New Roman" w:cs="Times New Roman"/>
                <w:i/>
              </w:rPr>
            </w:pPr>
          </w:p>
        </w:tc>
      </w:tr>
      <w:tr w:rsidR="00C35B3E" w:rsidRPr="00E16C81" w14:paraId="0AB124A9" w14:textId="085191CF" w:rsidTr="006D76E4">
        <w:trPr>
          <w:ins w:id="322" w:author="Blake Riggs" w:date="2015-02-26T17:01:00Z"/>
        </w:trPr>
        <w:tc>
          <w:tcPr>
            <w:tcW w:w="6858" w:type="dxa"/>
          </w:tcPr>
          <w:p w14:paraId="7339C7C1" w14:textId="77777777" w:rsidR="00C35B3E" w:rsidRPr="00C35B3E" w:rsidRDefault="00C35B3E">
            <w:pPr>
              <w:rPr>
                <w:ins w:id="323" w:author="Blake Riggs" w:date="2015-02-26T17:01:00Z"/>
                <w:rFonts w:ascii="Times New Roman" w:hAnsi="Times New Roman" w:cs="Times New Roman"/>
                <w:i/>
                <w:rPrChange w:id="324" w:author="Blake Riggs" w:date="2015-02-26T17:05:00Z">
                  <w:rPr>
                    <w:ins w:id="325" w:author="Blake Riggs" w:date="2015-02-26T17:01:00Z"/>
                  </w:rPr>
                </w:rPrChange>
              </w:rPr>
              <w:pPrChange w:id="326" w:author="Blake Riggs" w:date="2015-02-26T17:05:00Z">
                <w:pPr>
                  <w:pStyle w:val="ListParagraph"/>
                  <w:numPr>
                    <w:ilvl w:val="1"/>
                    <w:numId w:val="5"/>
                  </w:numPr>
                  <w:spacing w:line="480" w:lineRule="auto"/>
                  <w:ind w:left="1440" w:hanging="360"/>
                </w:pPr>
              </w:pPrChange>
            </w:pPr>
            <w:ins w:id="327" w:author="Blake Riggs" w:date="2015-02-26T17:01:00Z">
              <w:r w:rsidRPr="00C35B3E">
                <w:rPr>
                  <w:rFonts w:ascii="Times New Roman" w:hAnsi="Times New Roman" w:cs="Times New Roman"/>
                  <w:i/>
                  <w:rPrChange w:id="328" w:author="Blake Riggs" w:date="2015-02-26T17:05:00Z">
                    <w:rPr/>
                  </w:rPrChange>
                </w:rPr>
                <w:t>I really make a conscious effort to make sure that both mentees feel heard. If [student A] volunteers her opinion on a class discussion topic I make sure that I ask [student B] what she thinks. I feel like [student B] is a little more quiet and introverted than [student A] so I make sure that she feels heard too. I really enjoy working with both of them.</w:t>
              </w:r>
            </w:ins>
          </w:p>
        </w:tc>
        <w:tc>
          <w:tcPr>
            <w:tcW w:w="2718" w:type="dxa"/>
          </w:tcPr>
          <w:p w14:paraId="3C537064" w14:textId="77777777" w:rsidR="00C35B3E" w:rsidRPr="00E16C81" w:rsidRDefault="00C35B3E" w:rsidP="0062758B">
            <w:pPr>
              <w:pStyle w:val="ListParagraph"/>
              <w:numPr>
                <w:ilvl w:val="1"/>
                <w:numId w:val="5"/>
              </w:numPr>
              <w:spacing w:line="480" w:lineRule="auto"/>
              <w:rPr>
                <w:ins w:id="329" w:author="Blake Riggs" w:date="2015-02-26T17:01:00Z"/>
                <w:rFonts w:ascii="Times New Roman" w:hAnsi="Times New Roman" w:cs="Times New Roman"/>
                <w:i/>
              </w:rPr>
            </w:pPr>
          </w:p>
        </w:tc>
      </w:tr>
      <w:tr w:rsidR="00C35B3E" w:rsidRPr="00E16C81" w14:paraId="28C78970" w14:textId="42129BF8" w:rsidTr="006D76E4">
        <w:trPr>
          <w:ins w:id="330" w:author="Blake Riggs" w:date="2015-02-26T17:01:00Z"/>
        </w:trPr>
        <w:tc>
          <w:tcPr>
            <w:tcW w:w="6858" w:type="dxa"/>
          </w:tcPr>
          <w:p w14:paraId="48D83073" w14:textId="77777777" w:rsidR="00C35B3E" w:rsidRPr="00C35B3E" w:rsidRDefault="00C35B3E">
            <w:pPr>
              <w:rPr>
                <w:ins w:id="331" w:author="Blake Riggs" w:date="2015-02-26T17:01:00Z"/>
                <w:rFonts w:ascii="Times New Roman" w:hAnsi="Times New Roman" w:cs="Times New Roman"/>
                <w:i/>
                <w:rPrChange w:id="332" w:author="Blake Riggs" w:date="2015-02-26T17:05:00Z">
                  <w:rPr>
                    <w:ins w:id="333" w:author="Blake Riggs" w:date="2015-02-26T17:01:00Z"/>
                  </w:rPr>
                </w:rPrChange>
              </w:rPr>
              <w:pPrChange w:id="334" w:author="Blake Riggs" w:date="2015-02-26T17:05:00Z">
                <w:pPr>
                  <w:pStyle w:val="ListParagraph"/>
                  <w:numPr>
                    <w:ilvl w:val="1"/>
                    <w:numId w:val="5"/>
                  </w:numPr>
                  <w:spacing w:line="480" w:lineRule="auto"/>
                  <w:ind w:left="1440" w:hanging="360"/>
                </w:pPr>
              </w:pPrChange>
            </w:pPr>
            <w:ins w:id="335" w:author="Blake Riggs" w:date="2015-02-26T17:01:00Z">
              <w:r w:rsidRPr="00C35B3E">
                <w:rPr>
                  <w:rFonts w:ascii="Times New Roman" w:hAnsi="Times New Roman" w:cs="Times New Roman"/>
                  <w:i/>
                  <w:rPrChange w:id="336" w:author="Blake Riggs" w:date="2015-02-26T17:05:00Z">
                    <w:rPr/>
                  </w:rPrChange>
                </w:rPr>
                <w:t xml:space="preserve">I learned a lot about myself and about my mentees. In the end, I felt I learned so much from them too. They even mentored me in the end. I'll miss each of them. I hope they keep me updated on their lives and I hope to see them again in the future... </w:t>
              </w:r>
            </w:ins>
          </w:p>
        </w:tc>
        <w:tc>
          <w:tcPr>
            <w:tcW w:w="2718" w:type="dxa"/>
          </w:tcPr>
          <w:p w14:paraId="5EF65388" w14:textId="77777777" w:rsidR="00C35B3E" w:rsidRPr="00E16C81" w:rsidRDefault="00C35B3E" w:rsidP="0062758B">
            <w:pPr>
              <w:pStyle w:val="ListParagraph"/>
              <w:numPr>
                <w:ilvl w:val="1"/>
                <w:numId w:val="5"/>
              </w:numPr>
              <w:spacing w:line="480" w:lineRule="auto"/>
              <w:rPr>
                <w:ins w:id="337" w:author="Blake Riggs" w:date="2015-02-26T17:01:00Z"/>
                <w:rFonts w:ascii="Times New Roman" w:hAnsi="Times New Roman" w:cs="Times New Roman"/>
                <w:i/>
              </w:rPr>
            </w:pPr>
          </w:p>
        </w:tc>
      </w:tr>
      <w:tr w:rsidR="00C35B3E" w:rsidRPr="00E16C81" w14:paraId="670B345A" w14:textId="7CF25784" w:rsidTr="006D76E4">
        <w:trPr>
          <w:ins w:id="338" w:author="Blake Riggs" w:date="2015-02-26T17:01:00Z"/>
        </w:trPr>
        <w:tc>
          <w:tcPr>
            <w:tcW w:w="6858" w:type="dxa"/>
          </w:tcPr>
          <w:p w14:paraId="09F0697A" w14:textId="77777777" w:rsidR="00C35B3E" w:rsidRPr="00C35B3E" w:rsidRDefault="00C35B3E">
            <w:pPr>
              <w:rPr>
                <w:ins w:id="339" w:author="Blake Riggs" w:date="2015-02-26T17:01:00Z"/>
                <w:rFonts w:ascii="Times New Roman" w:hAnsi="Times New Roman" w:cs="Times New Roman"/>
                <w:i/>
                <w:rPrChange w:id="340" w:author="Blake Riggs" w:date="2015-02-26T17:05:00Z">
                  <w:rPr>
                    <w:ins w:id="341" w:author="Blake Riggs" w:date="2015-02-26T17:01:00Z"/>
                  </w:rPr>
                </w:rPrChange>
              </w:rPr>
              <w:pPrChange w:id="342" w:author="Blake Riggs" w:date="2015-02-26T17:06:00Z">
                <w:pPr>
                  <w:pStyle w:val="ListParagraph"/>
                  <w:numPr>
                    <w:ilvl w:val="1"/>
                    <w:numId w:val="5"/>
                  </w:numPr>
                  <w:spacing w:line="480" w:lineRule="auto"/>
                  <w:ind w:left="1440" w:hanging="360"/>
                </w:pPr>
              </w:pPrChange>
            </w:pPr>
            <w:ins w:id="343" w:author="Blake Riggs" w:date="2015-02-26T17:01:00Z">
              <w:r w:rsidRPr="00C35B3E">
                <w:rPr>
                  <w:rFonts w:ascii="Times New Roman" w:hAnsi="Times New Roman" w:cs="Times New Roman"/>
                  <w:i/>
                  <w:rPrChange w:id="344" w:author="Blake Riggs" w:date="2015-02-26T17:05:00Z">
                    <w:rPr/>
                  </w:rPrChange>
                </w:rPr>
                <w:t xml:space="preserve">One of the most significant things I learned about research mentoring is that it takes work </w:t>
              </w:r>
              <w:proofErr w:type="gramStart"/>
              <w:r w:rsidRPr="00C35B3E">
                <w:rPr>
                  <w:rFonts w:ascii="Times New Roman" w:hAnsi="Times New Roman" w:cs="Times New Roman"/>
                  <w:i/>
                  <w:rPrChange w:id="345" w:author="Blake Riggs" w:date="2015-02-26T17:05:00Z">
                    <w:rPr/>
                  </w:rPrChange>
                </w:rPr>
                <w:t>from both</w:t>
              </w:r>
              <w:proofErr w:type="gramEnd"/>
              <w:r w:rsidRPr="00C35B3E">
                <w:rPr>
                  <w:rFonts w:ascii="Times New Roman" w:hAnsi="Times New Roman" w:cs="Times New Roman"/>
                  <w:i/>
                  <w:rPrChange w:id="346" w:author="Blake Riggs" w:date="2015-02-26T17:05:00Z">
                    <w:rPr/>
                  </w:rPrChange>
                </w:rPr>
                <w:t xml:space="preserve"> sides, mentor and mentee, in order to have a successful relationship.</w:t>
              </w:r>
            </w:ins>
          </w:p>
        </w:tc>
        <w:tc>
          <w:tcPr>
            <w:tcW w:w="2718" w:type="dxa"/>
          </w:tcPr>
          <w:p w14:paraId="781452D1" w14:textId="77777777" w:rsidR="00C35B3E" w:rsidRPr="00E16C81" w:rsidRDefault="00C35B3E" w:rsidP="0062758B">
            <w:pPr>
              <w:pStyle w:val="ListParagraph"/>
              <w:numPr>
                <w:ilvl w:val="1"/>
                <w:numId w:val="5"/>
              </w:numPr>
              <w:spacing w:line="480" w:lineRule="auto"/>
              <w:rPr>
                <w:ins w:id="347" w:author="Blake Riggs" w:date="2015-02-26T17:01:00Z"/>
                <w:rFonts w:ascii="Times New Roman" w:hAnsi="Times New Roman" w:cs="Times New Roman"/>
                <w:i/>
              </w:rPr>
            </w:pPr>
          </w:p>
        </w:tc>
      </w:tr>
    </w:tbl>
    <w:p w14:paraId="230A7CB9" w14:textId="77777777" w:rsidR="008744DE" w:rsidRPr="00440DC1" w:rsidRDefault="008744DE" w:rsidP="0062758B">
      <w:pPr>
        <w:widowControl w:val="0"/>
        <w:autoSpaceDE w:val="0"/>
        <w:autoSpaceDN w:val="0"/>
        <w:adjustRightInd w:val="0"/>
        <w:rPr>
          <w:rFonts w:ascii="ArialMT" w:hAnsi="ArialMT" w:cs="ArialMT"/>
          <w:iCs/>
          <w:sz w:val="22"/>
          <w:szCs w:val="22"/>
        </w:rPr>
      </w:pPr>
    </w:p>
    <w:sectPr w:rsidR="008744DE" w:rsidRPr="00440DC1" w:rsidSect="00807128">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29" w:author="Blake Riggs" w:date="2015-02-26T09:57:00Z" w:initials="BR">
    <w:p w14:paraId="7ACD85D2" w14:textId="063FEDBD" w:rsidR="00832747" w:rsidRDefault="00832747">
      <w:pPr>
        <w:pStyle w:val="CommentText"/>
      </w:pPr>
      <w:r>
        <w:rPr>
          <w:rStyle w:val="CommentReference"/>
        </w:rPr>
        <w:annotationRef/>
      </w:r>
      <w:r>
        <w:t xml:space="preserve">Reference, </w:t>
      </w:r>
      <w:proofErr w:type="spellStart"/>
      <w:r>
        <w:t>Gloriana</w:t>
      </w:r>
      <w:proofErr w:type="spellEnd"/>
      <w:r>
        <w:t xml:space="preserve"> give more information year?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Symbol">
    <w:panose1 w:val="00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MT">
    <w:altName w:val="Arial"/>
    <w:panose1 w:val="00000000000000000000"/>
    <w:charset w:val="4D"/>
    <w:family w:val="swiss"/>
    <w:notTrueType/>
    <w:pitch w:val="default"/>
    <w:sig w:usb0="00000003" w:usb1="00000000" w:usb2="00000000" w:usb3="00000000" w:csb0="00000001" w:csb1="00000000"/>
  </w:font>
  <w:font w:name="TimesNewRomanPS">
    <w:altName w:val="Times New Roman"/>
    <w:panose1 w:val="00000000000000000000"/>
    <w:charset w:val="00"/>
    <w:family w:val="roman"/>
    <w:notTrueType/>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D93073"/>
    <w:multiLevelType w:val="hybridMultilevel"/>
    <w:tmpl w:val="C3DEBAD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0AD72EC"/>
    <w:multiLevelType w:val="hybridMultilevel"/>
    <w:tmpl w:val="0D9213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61B4151"/>
    <w:multiLevelType w:val="hybridMultilevel"/>
    <w:tmpl w:val="F418EA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466176"/>
    <w:multiLevelType w:val="hybridMultilevel"/>
    <w:tmpl w:val="4C2470BA"/>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60D509B"/>
    <w:multiLevelType w:val="hybridMultilevel"/>
    <w:tmpl w:val="020A808A"/>
    <w:lvl w:ilvl="0" w:tplc="04090001">
      <w:start w:val="1"/>
      <w:numFmt w:val="bullet"/>
      <w:lvlText w:val=""/>
      <w:lvlJc w:val="left"/>
      <w:pPr>
        <w:tabs>
          <w:tab w:val="num" w:pos="5670"/>
        </w:tabs>
        <w:ind w:left="567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729915B5"/>
    <w:multiLevelType w:val="hybridMultilevel"/>
    <w:tmpl w:val="E1D2DAB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0"/>
  </w:num>
  <w:num w:numId="4">
    <w:abstractNumId w:val="3"/>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20"/>
  <w:drawingGridHorizontalSpacing w:val="360"/>
  <w:drawingGridVerticalSpacing w:val="360"/>
  <w:displayHorizontalDrawingGridEvery w:val="0"/>
  <w:displayVerticalDrawingGridEvery w:val="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3124"/>
    <w:rsid w:val="00025C26"/>
    <w:rsid w:val="00077802"/>
    <w:rsid w:val="00080D42"/>
    <w:rsid w:val="000E5F93"/>
    <w:rsid w:val="000E68FA"/>
    <w:rsid w:val="001025E0"/>
    <w:rsid w:val="00135748"/>
    <w:rsid w:val="00141626"/>
    <w:rsid w:val="00177600"/>
    <w:rsid w:val="001827BD"/>
    <w:rsid w:val="0018427F"/>
    <w:rsid w:val="00185A0C"/>
    <w:rsid w:val="001B09A0"/>
    <w:rsid w:val="001B57D2"/>
    <w:rsid w:val="001C5AFF"/>
    <w:rsid w:val="001F5956"/>
    <w:rsid w:val="00200173"/>
    <w:rsid w:val="002014D9"/>
    <w:rsid w:val="00234309"/>
    <w:rsid w:val="00237A73"/>
    <w:rsid w:val="0028005B"/>
    <w:rsid w:val="0029144F"/>
    <w:rsid w:val="002936D3"/>
    <w:rsid w:val="00294241"/>
    <w:rsid w:val="002944A4"/>
    <w:rsid w:val="002A7929"/>
    <w:rsid w:val="002D059D"/>
    <w:rsid w:val="002F73A2"/>
    <w:rsid w:val="00307E38"/>
    <w:rsid w:val="003259AE"/>
    <w:rsid w:val="00335872"/>
    <w:rsid w:val="00375158"/>
    <w:rsid w:val="003756DC"/>
    <w:rsid w:val="003960EF"/>
    <w:rsid w:val="0039729D"/>
    <w:rsid w:val="003A64BD"/>
    <w:rsid w:val="003C0023"/>
    <w:rsid w:val="003C0E62"/>
    <w:rsid w:val="003E3076"/>
    <w:rsid w:val="003E6613"/>
    <w:rsid w:val="003E722B"/>
    <w:rsid w:val="003E754C"/>
    <w:rsid w:val="004379B7"/>
    <w:rsid w:val="00440DC1"/>
    <w:rsid w:val="004450DA"/>
    <w:rsid w:val="00460175"/>
    <w:rsid w:val="00464B87"/>
    <w:rsid w:val="00471FED"/>
    <w:rsid w:val="00483182"/>
    <w:rsid w:val="004A308E"/>
    <w:rsid w:val="004A44DF"/>
    <w:rsid w:val="004A5902"/>
    <w:rsid w:val="004A5D13"/>
    <w:rsid w:val="004B019D"/>
    <w:rsid w:val="004B1C97"/>
    <w:rsid w:val="004F22DE"/>
    <w:rsid w:val="00510A43"/>
    <w:rsid w:val="00543813"/>
    <w:rsid w:val="00576B0E"/>
    <w:rsid w:val="005F4619"/>
    <w:rsid w:val="00603692"/>
    <w:rsid w:val="006070FB"/>
    <w:rsid w:val="0062131A"/>
    <w:rsid w:val="0062758B"/>
    <w:rsid w:val="0066106E"/>
    <w:rsid w:val="0067607A"/>
    <w:rsid w:val="00684601"/>
    <w:rsid w:val="006909D5"/>
    <w:rsid w:val="006B0959"/>
    <w:rsid w:val="006B7E29"/>
    <w:rsid w:val="006D76E4"/>
    <w:rsid w:val="006F7C3C"/>
    <w:rsid w:val="0071724A"/>
    <w:rsid w:val="00733D48"/>
    <w:rsid w:val="00741FE3"/>
    <w:rsid w:val="00743C51"/>
    <w:rsid w:val="00745DB3"/>
    <w:rsid w:val="00752F69"/>
    <w:rsid w:val="0075325E"/>
    <w:rsid w:val="0075456A"/>
    <w:rsid w:val="00754974"/>
    <w:rsid w:val="007719D2"/>
    <w:rsid w:val="00781654"/>
    <w:rsid w:val="007C2018"/>
    <w:rsid w:val="007E4F7D"/>
    <w:rsid w:val="00807128"/>
    <w:rsid w:val="00823659"/>
    <w:rsid w:val="00832747"/>
    <w:rsid w:val="00861898"/>
    <w:rsid w:val="00865D54"/>
    <w:rsid w:val="00873537"/>
    <w:rsid w:val="008744DE"/>
    <w:rsid w:val="00890470"/>
    <w:rsid w:val="008B4DAD"/>
    <w:rsid w:val="008B7904"/>
    <w:rsid w:val="008C33F6"/>
    <w:rsid w:val="008D1052"/>
    <w:rsid w:val="00902567"/>
    <w:rsid w:val="00916FC3"/>
    <w:rsid w:val="00930B48"/>
    <w:rsid w:val="00965079"/>
    <w:rsid w:val="00966220"/>
    <w:rsid w:val="0097306C"/>
    <w:rsid w:val="009746EE"/>
    <w:rsid w:val="00985DF9"/>
    <w:rsid w:val="009921FC"/>
    <w:rsid w:val="009A151A"/>
    <w:rsid w:val="00A05408"/>
    <w:rsid w:val="00A36A47"/>
    <w:rsid w:val="00A56A7D"/>
    <w:rsid w:val="00A57CA5"/>
    <w:rsid w:val="00A63A0D"/>
    <w:rsid w:val="00A72E98"/>
    <w:rsid w:val="00AA1EBC"/>
    <w:rsid w:val="00AB3798"/>
    <w:rsid w:val="00AC1440"/>
    <w:rsid w:val="00AD3B1D"/>
    <w:rsid w:val="00AD71A3"/>
    <w:rsid w:val="00AE1610"/>
    <w:rsid w:val="00AE50F9"/>
    <w:rsid w:val="00AF1D6F"/>
    <w:rsid w:val="00B072AC"/>
    <w:rsid w:val="00B10176"/>
    <w:rsid w:val="00B16C59"/>
    <w:rsid w:val="00B35BDE"/>
    <w:rsid w:val="00B46681"/>
    <w:rsid w:val="00B55704"/>
    <w:rsid w:val="00B8193C"/>
    <w:rsid w:val="00BA0ABA"/>
    <w:rsid w:val="00C20BA4"/>
    <w:rsid w:val="00C323E9"/>
    <w:rsid w:val="00C35B3E"/>
    <w:rsid w:val="00C656B3"/>
    <w:rsid w:val="00C821DA"/>
    <w:rsid w:val="00C85C48"/>
    <w:rsid w:val="00C86286"/>
    <w:rsid w:val="00CE4998"/>
    <w:rsid w:val="00D03124"/>
    <w:rsid w:val="00D16723"/>
    <w:rsid w:val="00D350A9"/>
    <w:rsid w:val="00D37C1B"/>
    <w:rsid w:val="00D5607A"/>
    <w:rsid w:val="00D61DBD"/>
    <w:rsid w:val="00DB4590"/>
    <w:rsid w:val="00DF23EC"/>
    <w:rsid w:val="00E23DD4"/>
    <w:rsid w:val="00E31165"/>
    <w:rsid w:val="00E472B8"/>
    <w:rsid w:val="00E523BA"/>
    <w:rsid w:val="00E8108D"/>
    <w:rsid w:val="00E927CB"/>
    <w:rsid w:val="00EA1661"/>
    <w:rsid w:val="00EE3C42"/>
    <w:rsid w:val="00EE6C47"/>
    <w:rsid w:val="00F14EFE"/>
    <w:rsid w:val="00F17181"/>
    <w:rsid w:val="00F3651B"/>
    <w:rsid w:val="00F40122"/>
    <w:rsid w:val="00F57C0A"/>
    <w:rsid w:val="00F86536"/>
    <w:rsid w:val="00F91473"/>
    <w:rsid w:val="00F92FC4"/>
    <w:rsid w:val="00F96BE1"/>
    <w:rsid w:val="00FB2B34"/>
    <w:rsid w:val="00FC154A"/>
    <w:rsid w:val="00FD71F0"/>
    <w:rsid w:val="00FF6E0F"/>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316F9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itle" w:qFormat="1"/>
    <w:lsdException w:name="Normal (Web)" w:uiPriority="99"/>
    <w:lsdException w:name="HTML Cite"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56"/>
    <w:pPr>
      <w:ind w:left="720"/>
      <w:contextualSpacing/>
    </w:pPr>
  </w:style>
  <w:style w:type="character" w:styleId="CommentReference">
    <w:name w:val="annotation reference"/>
    <w:basedOn w:val="DefaultParagraphFont"/>
    <w:uiPriority w:val="99"/>
    <w:semiHidden/>
    <w:unhideWhenUsed/>
    <w:rsid w:val="00F96BE1"/>
    <w:rPr>
      <w:sz w:val="18"/>
      <w:szCs w:val="18"/>
    </w:rPr>
  </w:style>
  <w:style w:type="paragraph" w:styleId="CommentText">
    <w:name w:val="annotation text"/>
    <w:basedOn w:val="Normal"/>
    <w:link w:val="CommentTextChar"/>
    <w:uiPriority w:val="99"/>
    <w:semiHidden/>
    <w:unhideWhenUsed/>
    <w:rsid w:val="00F96BE1"/>
  </w:style>
  <w:style w:type="character" w:customStyle="1" w:styleId="CommentTextChar">
    <w:name w:val="Comment Text Char"/>
    <w:basedOn w:val="DefaultParagraphFont"/>
    <w:link w:val="CommentText"/>
    <w:uiPriority w:val="99"/>
    <w:semiHidden/>
    <w:rsid w:val="00F96BE1"/>
  </w:style>
  <w:style w:type="paragraph" w:styleId="CommentSubject">
    <w:name w:val="annotation subject"/>
    <w:basedOn w:val="CommentText"/>
    <w:next w:val="CommentText"/>
    <w:link w:val="CommentSubjectChar"/>
    <w:uiPriority w:val="99"/>
    <w:semiHidden/>
    <w:unhideWhenUsed/>
    <w:rsid w:val="00F96BE1"/>
    <w:rPr>
      <w:b/>
      <w:bCs/>
      <w:sz w:val="20"/>
      <w:szCs w:val="20"/>
    </w:rPr>
  </w:style>
  <w:style w:type="character" w:customStyle="1" w:styleId="CommentSubjectChar">
    <w:name w:val="Comment Subject Char"/>
    <w:basedOn w:val="CommentTextChar"/>
    <w:link w:val="CommentSubject"/>
    <w:uiPriority w:val="99"/>
    <w:semiHidden/>
    <w:rsid w:val="00F96BE1"/>
    <w:rPr>
      <w:b/>
      <w:bCs/>
      <w:sz w:val="20"/>
      <w:szCs w:val="20"/>
    </w:rPr>
  </w:style>
  <w:style w:type="paragraph" w:styleId="BalloonText">
    <w:name w:val="Balloon Text"/>
    <w:basedOn w:val="Normal"/>
    <w:link w:val="BalloonTextChar"/>
    <w:uiPriority w:val="99"/>
    <w:semiHidden/>
    <w:unhideWhenUsed/>
    <w:rsid w:val="00F96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BE1"/>
    <w:rPr>
      <w:rFonts w:ascii="Lucida Grande" w:hAnsi="Lucida Grande" w:cs="Lucida Grande"/>
      <w:sz w:val="18"/>
      <w:szCs w:val="18"/>
    </w:rPr>
  </w:style>
  <w:style w:type="paragraph" w:styleId="Revision">
    <w:name w:val="Revision"/>
    <w:hidden/>
    <w:uiPriority w:val="99"/>
    <w:semiHidden/>
    <w:rsid w:val="002936D3"/>
  </w:style>
  <w:style w:type="table" w:styleId="TableGrid">
    <w:name w:val="Table Grid"/>
    <w:basedOn w:val="TableNormal"/>
    <w:uiPriority w:val="59"/>
    <w:rsid w:val="00FD7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30B48"/>
  </w:style>
  <w:style w:type="character" w:styleId="Emphasis">
    <w:name w:val="Emphasis"/>
    <w:basedOn w:val="DefaultParagraphFont"/>
    <w:uiPriority w:val="20"/>
    <w:qFormat/>
    <w:rsid w:val="00930B48"/>
    <w:rPr>
      <w:i/>
      <w:iCs/>
    </w:rPr>
  </w:style>
  <w:style w:type="character" w:styleId="HTMLCite">
    <w:name w:val="HTML Cite"/>
    <w:basedOn w:val="DefaultParagraphFont"/>
    <w:uiPriority w:val="99"/>
    <w:rsid w:val="00440DC1"/>
    <w:rPr>
      <w:i/>
    </w:rPr>
  </w:style>
  <w:style w:type="character" w:customStyle="1" w:styleId="author">
    <w:name w:val="author"/>
    <w:basedOn w:val="DefaultParagraphFont"/>
    <w:rsid w:val="00440DC1"/>
  </w:style>
  <w:style w:type="character" w:customStyle="1" w:styleId="articletitle">
    <w:name w:val="articletitle"/>
    <w:basedOn w:val="DefaultParagraphFont"/>
    <w:rsid w:val="00440DC1"/>
  </w:style>
  <w:style w:type="character" w:customStyle="1" w:styleId="journaltitle">
    <w:name w:val="journaltitle"/>
    <w:basedOn w:val="DefaultParagraphFont"/>
    <w:rsid w:val="00440DC1"/>
  </w:style>
  <w:style w:type="character" w:customStyle="1" w:styleId="pubyear">
    <w:name w:val="pubyear"/>
    <w:basedOn w:val="DefaultParagraphFont"/>
    <w:rsid w:val="00440DC1"/>
  </w:style>
  <w:style w:type="character" w:customStyle="1" w:styleId="vol">
    <w:name w:val="vol"/>
    <w:basedOn w:val="DefaultParagraphFont"/>
    <w:rsid w:val="00440DC1"/>
  </w:style>
  <w:style w:type="character" w:customStyle="1" w:styleId="pagefirst">
    <w:name w:val="pagefirst"/>
    <w:basedOn w:val="DefaultParagraphFont"/>
    <w:rsid w:val="00440DC1"/>
  </w:style>
  <w:style w:type="character" w:customStyle="1" w:styleId="pagelast">
    <w:name w:val="pagelast"/>
    <w:basedOn w:val="DefaultParagraphFont"/>
    <w:rsid w:val="00440DC1"/>
  </w:style>
  <w:style w:type="paragraph" w:customStyle="1" w:styleId="Default">
    <w:name w:val="Default"/>
    <w:rsid w:val="003259AE"/>
    <w:pPr>
      <w:widowControl w:val="0"/>
      <w:autoSpaceDE w:val="0"/>
      <w:autoSpaceDN w:val="0"/>
      <w:adjustRightInd w:val="0"/>
    </w:pPr>
    <w:rPr>
      <w:rFonts w:ascii="Times New Roman" w:hAnsi="Times New Roman" w:cs="Times New Roman"/>
      <w:color w:val="000000"/>
    </w:rPr>
  </w:style>
  <w:style w:type="paragraph" w:styleId="Title">
    <w:name w:val="Title"/>
    <w:basedOn w:val="Normal"/>
    <w:link w:val="TitleChar"/>
    <w:qFormat/>
    <w:rsid w:val="009A151A"/>
    <w:pPr>
      <w:jc w:val="center"/>
    </w:pPr>
    <w:rPr>
      <w:rFonts w:ascii="Arial" w:eastAsia="Times New Roman" w:hAnsi="Arial" w:cs="Times New Roman"/>
      <w:b/>
      <w:szCs w:val="20"/>
      <w:lang w:val="x-none" w:eastAsia="x-none"/>
    </w:rPr>
  </w:style>
  <w:style w:type="character" w:customStyle="1" w:styleId="TitleChar">
    <w:name w:val="Title Char"/>
    <w:basedOn w:val="DefaultParagraphFont"/>
    <w:link w:val="Title"/>
    <w:rsid w:val="009A151A"/>
    <w:rPr>
      <w:rFonts w:ascii="Arial" w:eastAsia="Times New Roman" w:hAnsi="Arial" w:cs="Times New Roman"/>
      <w:b/>
      <w:szCs w:val="20"/>
      <w:lang w:val="x-none" w:eastAsia="x-none"/>
    </w:rPr>
  </w:style>
  <w:style w:type="paragraph" w:styleId="NormalWeb">
    <w:name w:val="Normal (Web)"/>
    <w:basedOn w:val="Normal"/>
    <w:uiPriority w:val="99"/>
    <w:unhideWhenUsed/>
    <w:rsid w:val="00A36A47"/>
    <w:pPr>
      <w:spacing w:before="100" w:beforeAutospacing="1" w:after="100" w:afterAutospacing="1"/>
    </w:pPr>
    <w:rPr>
      <w:rFonts w:ascii="Times" w:hAnsi="Times" w:cs="Times New Roman"/>
      <w:sz w:val="20"/>
      <w:szCs w:val="20"/>
      <w:lang w:eastAsia="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0" w:defSemiHidden="0" w:defUnhideWhenUsed="0" w:defQFormat="0" w:count="276">
    <w:lsdException w:name="Title" w:qFormat="1"/>
    <w:lsdException w:name="Normal (Web)" w:uiPriority="99"/>
    <w:lsdException w:name="HTML Cite" w:uiPriority="99"/>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F5956"/>
    <w:pPr>
      <w:ind w:left="720"/>
      <w:contextualSpacing/>
    </w:pPr>
  </w:style>
  <w:style w:type="character" w:styleId="CommentReference">
    <w:name w:val="annotation reference"/>
    <w:basedOn w:val="DefaultParagraphFont"/>
    <w:uiPriority w:val="99"/>
    <w:semiHidden/>
    <w:unhideWhenUsed/>
    <w:rsid w:val="00F96BE1"/>
    <w:rPr>
      <w:sz w:val="18"/>
      <w:szCs w:val="18"/>
    </w:rPr>
  </w:style>
  <w:style w:type="paragraph" w:styleId="CommentText">
    <w:name w:val="annotation text"/>
    <w:basedOn w:val="Normal"/>
    <w:link w:val="CommentTextChar"/>
    <w:uiPriority w:val="99"/>
    <w:semiHidden/>
    <w:unhideWhenUsed/>
    <w:rsid w:val="00F96BE1"/>
  </w:style>
  <w:style w:type="character" w:customStyle="1" w:styleId="CommentTextChar">
    <w:name w:val="Comment Text Char"/>
    <w:basedOn w:val="DefaultParagraphFont"/>
    <w:link w:val="CommentText"/>
    <w:uiPriority w:val="99"/>
    <w:semiHidden/>
    <w:rsid w:val="00F96BE1"/>
  </w:style>
  <w:style w:type="paragraph" w:styleId="CommentSubject">
    <w:name w:val="annotation subject"/>
    <w:basedOn w:val="CommentText"/>
    <w:next w:val="CommentText"/>
    <w:link w:val="CommentSubjectChar"/>
    <w:uiPriority w:val="99"/>
    <w:semiHidden/>
    <w:unhideWhenUsed/>
    <w:rsid w:val="00F96BE1"/>
    <w:rPr>
      <w:b/>
      <w:bCs/>
      <w:sz w:val="20"/>
      <w:szCs w:val="20"/>
    </w:rPr>
  </w:style>
  <w:style w:type="character" w:customStyle="1" w:styleId="CommentSubjectChar">
    <w:name w:val="Comment Subject Char"/>
    <w:basedOn w:val="CommentTextChar"/>
    <w:link w:val="CommentSubject"/>
    <w:uiPriority w:val="99"/>
    <w:semiHidden/>
    <w:rsid w:val="00F96BE1"/>
    <w:rPr>
      <w:b/>
      <w:bCs/>
      <w:sz w:val="20"/>
      <w:szCs w:val="20"/>
    </w:rPr>
  </w:style>
  <w:style w:type="paragraph" w:styleId="BalloonText">
    <w:name w:val="Balloon Text"/>
    <w:basedOn w:val="Normal"/>
    <w:link w:val="BalloonTextChar"/>
    <w:uiPriority w:val="99"/>
    <w:semiHidden/>
    <w:unhideWhenUsed/>
    <w:rsid w:val="00F96BE1"/>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96BE1"/>
    <w:rPr>
      <w:rFonts w:ascii="Lucida Grande" w:hAnsi="Lucida Grande" w:cs="Lucida Grande"/>
      <w:sz w:val="18"/>
      <w:szCs w:val="18"/>
    </w:rPr>
  </w:style>
  <w:style w:type="paragraph" w:styleId="Revision">
    <w:name w:val="Revision"/>
    <w:hidden/>
    <w:uiPriority w:val="99"/>
    <w:semiHidden/>
    <w:rsid w:val="002936D3"/>
  </w:style>
  <w:style w:type="table" w:styleId="TableGrid">
    <w:name w:val="Table Grid"/>
    <w:basedOn w:val="TableNormal"/>
    <w:uiPriority w:val="59"/>
    <w:rsid w:val="00FD71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DefaultParagraphFont"/>
    <w:rsid w:val="00930B48"/>
  </w:style>
  <w:style w:type="character" w:styleId="Emphasis">
    <w:name w:val="Emphasis"/>
    <w:basedOn w:val="DefaultParagraphFont"/>
    <w:uiPriority w:val="20"/>
    <w:qFormat/>
    <w:rsid w:val="00930B48"/>
    <w:rPr>
      <w:i/>
      <w:iCs/>
    </w:rPr>
  </w:style>
  <w:style w:type="character" w:styleId="HTMLCite">
    <w:name w:val="HTML Cite"/>
    <w:basedOn w:val="DefaultParagraphFont"/>
    <w:uiPriority w:val="99"/>
    <w:rsid w:val="00440DC1"/>
    <w:rPr>
      <w:i/>
    </w:rPr>
  </w:style>
  <w:style w:type="character" w:customStyle="1" w:styleId="author">
    <w:name w:val="author"/>
    <w:basedOn w:val="DefaultParagraphFont"/>
    <w:rsid w:val="00440DC1"/>
  </w:style>
  <w:style w:type="character" w:customStyle="1" w:styleId="articletitle">
    <w:name w:val="articletitle"/>
    <w:basedOn w:val="DefaultParagraphFont"/>
    <w:rsid w:val="00440DC1"/>
  </w:style>
  <w:style w:type="character" w:customStyle="1" w:styleId="journaltitle">
    <w:name w:val="journaltitle"/>
    <w:basedOn w:val="DefaultParagraphFont"/>
    <w:rsid w:val="00440DC1"/>
  </w:style>
  <w:style w:type="character" w:customStyle="1" w:styleId="pubyear">
    <w:name w:val="pubyear"/>
    <w:basedOn w:val="DefaultParagraphFont"/>
    <w:rsid w:val="00440DC1"/>
  </w:style>
  <w:style w:type="character" w:customStyle="1" w:styleId="vol">
    <w:name w:val="vol"/>
    <w:basedOn w:val="DefaultParagraphFont"/>
    <w:rsid w:val="00440DC1"/>
  </w:style>
  <w:style w:type="character" w:customStyle="1" w:styleId="pagefirst">
    <w:name w:val="pagefirst"/>
    <w:basedOn w:val="DefaultParagraphFont"/>
    <w:rsid w:val="00440DC1"/>
  </w:style>
  <w:style w:type="character" w:customStyle="1" w:styleId="pagelast">
    <w:name w:val="pagelast"/>
    <w:basedOn w:val="DefaultParagraphFont"/>
    <w:rsid w:val="00440DC1"/>
  </w:style>
  <w:style w:type="paragraph" w:customStyle="1" w:styleId="Default">
    <w:name w:val="Default"/>
    <w:rsid w:val="003259AE"/>
    <w:pPr>
      <w:widowControl w:val="0"/>
      <w:autoSpaceDE w:val="0"/>
      <w:autoSpaceDN w:val="0"/>
      <w:adjustRightInd w:val="0"/>
    </w:pPr>
    <w:rPr>
      <w:rFonts w:ascii="Times New Roman" w:hAnsi="Times New Roman" w:cs="Times New Roman"/>
      <w:color w:val="000000"/>
    </w:rPr>
  </w:style>
  <w:style w:type="paragraph" w:styleId="Title">
    <w:name w:val="Title"/>
    <w:basedOn w:val="Normal"/>
    <w:link w:val="TitleChar"/>
    <w:qFormat/>
    <w:rsid w:val="009A151A"/>
    <w:pPr>
      <w:jc w:val="center"/>
    </w:pPr>
    <w:rPr>
      <w:rFonts w:ascii="Arial" w:eastAsia="Times New Roman" w:hAnsi="Arial" w:cs="Times New Roman"/>
      <w:b/>
      <w:szCs w:val="20"/>
      <w:lang w:val="x-none" w:eastAsia="x-none"/>
    </w:rPr>
  </w:style>
  <w:style w:type="character" w:customStyle="1" w:styleId="TitleChar">
    <w:name w:val="Title Char"/>
    <w:basedOn w:val="DefaultParagraphFont"/>
    <w:link w:val="Title"/>
    <w:rsid w:val="009A151A"/>
    <w:rPr>
      <w:rFonts w:ascii="Arial" w:eastAsia="Times New Roman" w:hAnsi="Arial" w:cs="Times New Roman"/>
      <w:b/>
      <w:szCs w:val="20"/>
      <w:lang w:val="x-none" w:eastAsia="x-none"/>
    </w:rPr>
  </w:style>
  <w:style w:type="paragraph" w:styleId="NormalWeb">
    <w:name w:val="Normal (Web)"/>
    <w:basedOn w:val="Normal"/>
    <w:uiPriority w:val="99"/>
    <w:unhideWhenUsed/>
    <w:rsid w:val="00A36A47"/>
    <w:pPr>
      <w:spacing w:before="100" w:beforeAutospacing="1" w:after="100" w:afterAutospacing="1"/>
    </w:pPr>
    <w:rPr>
      <w:rFonts w:ascii="Times" w:hAnsi="Times" w:cs="Times New Roman"/>
      <w:sz w:val="20"/>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780996">
      <w:bodyDiv w:val="1"/>
      <w:marLeft w:val="0"/>
      <w:marRight w:val="0"/>
      <w:marTop w:val="0"/>
      <w:marBottom w:val="0"/>
      <w:divBdr>
        <w:top w:val="none" w:sz="0" w:space="0" w:color="auto"/>
        <w:left w:val="none" w:sz="0" w:space="0" w:color="auto"/>
        <w:bottom w:val="none" w:sz="0" w:space="0" w:color="auto"/>
        <w:right w:val="none" w:sz="0" w:space="0" w:color="auto"/>
      </w:divBdr>
    </w:div>
    <w:div w:id="531306773">
      <w:bodyDiv w:val="1"/>
      <w:marLeft w:val="0"/>
      <w:marRight w:val="0"/>
      <w:marTop w:val="0"/>
      <w:marBottom w:val="0"/>
      <w:divBdr>
        <w:top w:val="none" w:sz="0" w:space="0" w:color="auto"/>
        <w:left w:val="none" w:sz="0" w:space="0" w:color="auto"/>
        <w:bottom w:val="none" w:sz="0" w:space="0" w:color="auto"/>
        <w:right w:val="none" w:sz="0" w:space="0" w:color="auto"/>
      </w:divBdr>
      <w:divsChild>
        <w:div w:id="965552315">
          <w:marLeft w:val="0"/>
          <w:marRight w:val="0"/>
          <w:marTop w:val="0"/>
          <w:marBottom w:val="0"/>
          <w:divBdr>
            <w:top w:val="none" w:sz="0" w:space="0" w:color="auto"/>
            <w:left w:val="none" w:sz="0" w:space="0" w:color="auto"/>
            <w:bottom w:val="none" w:sz="0" w:space="0" w:color="auto"/>
            <w:right w:val="none" w:sz="0" w:space="0" w:color="auto"/>
          </w:divBdr>
          <w:divsChild>
            <w:div w:id="2143039056">
              <w:marLeft w:val="0"/>
              <w:marRight w:val="0"/>
              <w:marTop w:val="0"/>
              <w:marBottom w:val="0"/>
              <w:divBdr>
                <w:top w:val="none" w:sz="0" w:space="0" w:color="auto"/>
                <w:left w:val="none" w:sz="0" w:space="0" w:color="auto"/>
                <w:bottom w:val="none" w:sz="0" w:space="0" w:color="auto"/>
                <w:right w:val="none" w:sz="0" w:space="0" w:color="auto"/>
              </w:divBdr>
              <w:divsChild>
                <w:div w:id="136695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4925860">
      <w:bodyDiv w:val="1"/>
      <w:marLeft w:val="0"/>
      <w:marRight w:val="0"/>
      <w:marTop w:val="0"/>
      <w:marBottom w:val="0"/>
      <w:divBdr>
        <w:top w:val="none" w:sz="0" w:space="0" w:color="auto"/>
        <w:left w:val="none" w:sz="0" w:space="0" w:color="auto"/>
        <w:bottom w:val="none" w:sz="0" w:space="0" w:color="auto"/>
        <w:right w:val="none" w:sz="0" w:space="0" w:color="auto"/>
      </w:divBdr>
      <w:divsChild>
        <w:div w:id="421728352">
          <w:marLeft w:val="0"/>
          <w:marRight w:val="0"/>
          <w:marTop w:val="0"/>
          <w:marBottom w:val="0"/>
          <w:divBdr>
            <w:top w:val="none" w:sz="0" w:space="0" w:color="auto"/>
            <w:left w:val="none" w:sz="0" w:space="0" w:color="auto"/>
            <w:bottom w:val="none" w:sz="0" w:space="0" w:color="auto"/>
            <w:right w:val="none" w:sz="0" w:space="0" w:color="auto"/>
          </w:divBdr>
          <w:divsChild>
            <w:div w:id="761873120">
              <w:marLeft w:val="0"/>
              <w:marRight w:val="0"/>
              <w:marTop w:val="0"/>
              <w:marBottom w:val="0"/>
              <w:divBdr>
                <w:top w:val="none" w:sz="0" w:space="0" w:color="auto"/>
                <w:left w:val="none" w:sz="0" w:space="0" w:color="auto"/>
                <w:bottom w:val="none" w:sz="0" w:space="0" w:color="auto"/>
                <w:right w:val="none" w:sz="0" w:space="0" w:color="auto"/>
              </w:divBdr>
              <w:divsChild>
                <w:div w:id="31865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8986661">
      <w:bodyDiv w:val="1"/>
      <w:marLeft w:val="0"/>
      <w:marRight w:val="0"/>
      <w:marTop w:val="0"/>
      <w:marBottom w:val="0"/>
      <w:divBdr>
        <w:top w:val="none" w:sz="0" w:space="0" w:color="auto"/>
        <w:left w:val="none" w:sz="0" w:space="0" w:color="auto"/>
        <w:bottom w:val="none" w:sz="0" w:space="0" w:color="auto"/>
        <w:right w:val="none" w:sz="0" w:space="0" w:color="auto"/>
      </w:divBdr>
    </w:div>
    <w:div w:id="1155341156">
      <w:bodyDiv w:val="1"/>
      <w:marLeft w:val="0"/>
      <w:marRight w:val="0"/>
      <w:marTop w:val="0"/>
      <w:marBottom w:val="0"/>
      <w:divBdr>
        <w:top w:val="none" w:sz="0" w:space="0" w:color="auto"/>
        <w:left w:val="none" w:sz="0" w:space="0" w:color="auto"/>
        <w:bottom w:val="none" w:sz="0" w:space="0" w:color="auto"/>
        <w:right w:val="none" w:sz="0" w:space="0" w:color="auto"/>
      </w:divBdr>
    </w:div>
    <w:div w:id="1296762976">
      <w:bodyDiv w:val="1"/>
      <w:marLeft w:val="0"/>
      <w:marRight w:val="0"/>
      <w:marTop w:val="0"/>
      <w:marBottom w:val="0"/>
      <w:divBdr>
        <w:top w:val="none" w:sz="0" w:space="0" w:color="auto"/>
        <w:left w:val="none" w:sz="0" w:space="0" w:color="auto"/>
        <w:bottom w:val="none" w:sz="0" w:space="0" w:color="auto"/>
        <w:right w:val="none" w:sz="0" w:space="0" w:color="auto"/>
      </w:divBdr>
    </w:div>
    <w:div w:id="1326278549">
      <w:bodyDiv w:val="1"/>
      <w:marLeft w:val="0"/>
      <w:marRight w:val="0"/>
      <w:marTop w:val="0"/>
      <w:marBottom w:val="0"/>
      <w:divBdr>
        <w:top w:val="none" w:sz="0" w:space="0" w:color="auto"/>
        <w:left w:val="none" w:sz="0" w:space="0" w:color="auto"/>
        <w:bottom w:val="none" w:sz="0" w:space="0" w:color="auto"/>
        <w:right w:val="none" w:sz="0" w:space="0" w:color="auto"/>
      </w:divBdr>
    </w:div>
    <w:div w:id="1488352804">
      <w:bodyDiv w:val="1"/>
      <w:marLeft w:val="0"/>
      <w:marRight w:val="0"/>
      <w:marTop w:val="0"/>
      <w:marBottom w:val="0"/>
      <w:divBdr>
        <w:top w:val="none" w:sz="0" w:space="0" w:color="auto"/>
        <w:left w:val="none" w:sz="0" w:space="0" w:color="auto"/>
        <w:bottom w:val="none" w:sz="0" w:space="0" w:color="auto"/>
        <w:right w:val="none" w:sz="0" w:space="0" w:color="auto"/>
      </w:divBdr>
    </w:div>
    <w:div w:id="177871985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B0AAEC8-C62F-574F-8879-6DA3EB4B7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TotalTime>
  <Pages>14</Pages>
  <Words>5206</Words>
  <Characters>29679</Characters>
  <Application>Microsoft Macintosh Word</Application>
  <DocSecurity>0</DocSecurity>
  <Lines>247</Lines>
  <Paragraphs>69</Paragraphs>
  <ScaleCrop>false</ScaleCrop>
  <Company>San Francisco State</Company>
  <LinksUpToDate>false</LinksUpToDate>
  <CharactersWithSpaces>34816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Leticia Márquez-Magaña</dc:creator>
  <cp:keywords/>
  <cp:lastModifiedBy>Diego Gelsinger</cp:lastModifiedBy>
  <cp:revision>13</cp:revision>
  <cp:lastPrinted>2015-02-26T20:57:00Z</cp:lastPrinted>
  <dcterms:created xsi:type="dcterms:W3CDTF">2015-02-25T18:30:00Z</dcterms:created>
  <dcterms:modified xsi:type="dcterms:W3CDTF">2015-02-27T02:57:00Z</dcterms:modified>
</cp:coreProperties>
</file>